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F430" w14:textId="77777777" w:rsidR="00FD3670" w:rsidRDefault="00FD3670"/>
    <w:p w14:paraId="2F81B2E0" w14:textId="77777777" w:rsidR="00FD3670" w:rsidRDefault="00FD3670"/>
    <w:p w14:paraId="1DB80242" w14:textId="77777777" w:rsidR="00FD3670" w:rsidRDefault="00FD3670"/>
    <w:p w14:paraId="373B715F" w14:textId="77777777" w:rsidR="0039447D" w:rsidRDefault="0039447D"/>
    <w:p w14:paraId="7E7929B7" w14:textId="77777777" w:rsidR="0039447D" w:rsidRDefault="0039447D"/>
    <w:p w14:paraId="09425A61" w14:textId="77777777" w:rsidR="0039447D" w:rsidRDefault="0039447D"/>
    <w:p w14:paraId="5191E952" w14:textId="77777777" w:rsidR="00FD3670" w:rsidRDefault="00FD3670"/>
    <w:p w14:paraId="65B0BD76" w14:textId="77777777" w:rsidR="00FD3670" w:rsidRDefault="00FD3670"/>
    <w:p w14:paraId="48614D6E" w14:textId="3731E4F8" w:rsidR="00FD3670" w:rsidRPr="0039447D" w:rsidRDefault="00BC7E2F" w:rsidP="0039447D">
      <w:pPr>
        <w:jc w:val="right"/>
        <w:rPr>
          <w:b/>
          <w:sz w:val="44"/>
        </w:rPr>
      </w:pPr>
      <w:bookmarkStart w:id="0" w:name="_Toc379808519"/>
      <w:r w:rsidRPr="0039447D">
        <w:rPr>
          <w:b/>
          <w:color w:val="365F91" w:themeColor="accent1" w:themeShade="BF"/>
          <w:sz w:val="56"/>
        </w:rPr>
        <w:t>Manual de usuario</w:t>
      </w:r>
      <w:r w:rsidR="00FD3670" w:rsidRPr="0039447D">
        <w:rPr>
          <w:b/>
          <w:sz w:val="56"/>
        </w:rPr>
        <w:t xml:space="preserve"> </w:t>
      </w:r>
      <w:r w:rsidR="00FD3670" w:rsidRPr="0039447D">
        <w:rPr>
          <w:b/>
          <w:color w:val="365F91" w:themeColor="accent1" w:themeShade="BF"/>
          <w:sz w:val="56"/>
        </w:rPr>
        <w:t>“</w:t>
      </w:r>
      <w:r w:rsidR="00C0415A">
        <w:rPr>
          <w:b/>
          <w:color w:val="00B050"/>
          <w:sz w:val="56"/>
        </w:rPr>
        <w:t>Induvigo SIAPP</w:t>
      </w:r>
      <w:r w:rsidR="00FD3670" w:rsidRPr="0039447D">
        <w:rPr>
          <w:b/>
          <w:color w:val="365F91" w:themeColor="accent1" w:themeShade="BF"/>
          <w:sz w:val="56"/>
        </w:rPr>
        <w:t>”</w:t>
      </w:r>
      <w:bookmarkEnd w:id="0"/>
    </w:p>
    <w:p w14:paraId="57E44E93" w14:textId="24E76FBE" w:rsidR="00FD3670" w:rsidRPr="00C53CAB" w:rsidRDefault="00A165C3" w:rsidP="00FD3670">
      <w:pPr>
        <w:pStyle w:val="Cuerpodetexto"/>
        <w:jc w:val="right"/>
        <w:rPr>
          <w:b/>
          <w:noProof/>
          <w:spacing w:val="62"/>
          <w:sz w:val="20"/>
          <w:lang w:val="es-MX"/>
        </w:rPr>
      </w:pPr>
      <w:r>
        <w:rPr>
          <w:b/>
          <w:noProof/>
          <w:spacing w:val="62"/>
          <w:sz w:val="20"/>
          <w:lang w:val="es-MX"/>
        </w:rPr>
        <w:t>Cuitlá</w:t>
      </w:r>
      <w:r w:rsidR="00FD3670">
        <w:rPr>
          <w:b/>
          <w:noProof/>
          <w:spacing w:val="62"/>
          <w:sz w:val="20"/>
          <w:lang w:val="es-MX"/>
        </w:rPr>
        <w:t>huac,</w:t>
      </w:r>
      <w:r w:rsidR="0039447D">
        <w:rPr>
          <w:b/>
          <w:noProof/>
          <w:spacing w:val="62"/>
          <w:sz w:val="20"/>
          <w:lang w:val="es-MX"/>
        </w:rPr>
        <w:t>Ver.a</w:t>
      </w:r>
      <w:r w:rsidR="00575FFC">
        <w:rPr>
          <w:b/>
          <w:noProof/>
          <w:spacing w:val="62"/>
          <w:sz w:val="20"/>
          <w:lang w:val="es-MX"/>
        </w:rPr>
        <w:t xml:space="preserve"> </w:t>
      </w:r>
      <w:r w:rsidR="00C0415A">
        <w:rPr>
          <w:b/>
          <w:noProof/>
          <w:spacing w:val="62"/>
          <w:sz w:val="20"/>
          <w:lang w:val="es-MX"/>
        </w:rPr>
        <w:t>04</w:t>
      </w:r>
      <w:r w:rsidR="00FD3670" w:rsidRPr="00C53CAB">
        <w:rPr>
          <w:b/>
          <w:noProof/>
          <w:spacing w:val="62"/>
          <w:sz w:val="20"/>
          <w:lang w:val="es-MX"/>
        </w:rPr>
        <w:t xml:space="preserve"> </w:t>
      </w:r>
      <w:r>
        <w:rPr>
          <w:b/>
          <w:noProof/>
          <w:spacing w:val="62"/>
          <w:sz w:val="20"/>
          <w:lang w:val="es-MX"/>
        </w:rPr>
        <w:t xml:space="preserve">de </w:t>
      </w:r>
      <w:r w:rsidR="00C0415A">
        <w:rPr>
          <w:b/>
          <w:noProof/>
          <w:spacing w:val="62"/>
          <w:sz w:val="20"/>
          <w:lang w:val="es-MX"/>
        </w:rPr>
        <w:t>Abril</w:t>
      </w:r>
      <w:r w:rsidR="0039447D">
        <w:rPr>
          <w:b/>
          <w:noProof/>
          <w:spacing w:val="62"/>
          <w:sz w:val="20"/>
          <w:lang w:val="es-MX"/>
        </w:rPr>
        <w:t xml:space="preserve"> de</w:t>
      </w:r>
      <w:r w:rsidR="00575FFC">
        <w:rPr>
          <w:b/>
          <w:noProof/>
          <w:spacing w:val="62"/>
          <w:sz w:val="20"/>
          <w:lang w:val="es-MX"/>
        </w:rPr>
        <w:t xml:space="preserve"> </w:t>
      </w:r>
      <w:r w:rsidR="000441F1">
        <w:rPr>
          <w:b/>
          <w:noProof/>
          <w:spacing w:val="62"/>
          <w:sz w:val="20"/>
          <w:lang w:val="es-MX"/>
        </w:rPr>
        <w:t>201</w:t>
      </w:r>
      <w:r w:rsidR="00C0415A">
        <w:rPr>
          <w:b/>
          <w:noProof/>
          <w:spacing w:val="62"/>
          <w:sz w:val="20"/>
          <w:lang w:val="es-MX"/>
        </w:rPr>
        <w:t>6</w:t>
      </w:r>
    </w:p>
    <w:p w14:paraId="6CA74088" w14:textId="77777777" w:rsidR="00FD3670" w:rsidRDefault="00FD3670"/>
    <w:p w14:paraId="67638728" w14:textId="77777777" w:rsidR="00FD3670" w:rsidRDefault="00FD3670"/>
    <w:p w14:paraId="7044FD25" w14:textId="77777777" w:rsidR="00FD3670" w:rsidRDefault="00FD3670"/>
    <w:p w14:paraId="21B058B3" w14:textId="77777777" w:rsidR="00FD3670" w:rsidRDefault="00FD3670"/>
    <w:p w14:paraId="05478001" w14:textId="77777777" w:rsidR="00FD3670" w:rsidRDefault="00FD3670"/>
    <w:p w14:paraId="230669F3" w14:textId="77777777" w:rsidR="00FD3670" w:rsidRDefault="00FD3670"/>
    <w:p w14:paraId="481B62F9" w14:textId="77777777" w:rsidR="00FD3670" w:rsidRDefault="00FD3670"/>
    <w:p w14:paraId="5DB0C02C" w14:textId="77777777" w:rsidR="00EB1F6D" w:rsidRDefault="00FD3670">
      <w:pPr>
        <w:sectPr w:rsidR="00EB1F6D" w:rsidSect="00A165C3">
          <w:headerReference w:type="default" r:id="rId9"/>
          <w:footerReference w:type="default" r:id="rId10"/>
          <w:pgSz w:w="12240" w:h="15840" w:code="1"/>
          <w:pgMar w:top="1417" w:right="1701" w:bottom="1417" w:left="1701" w:header="708" w:footer="708" w:gutter="0"/>
          <w:cols w:space="708"/>
          <w:docGrid w:linePitch="360"/>
        </w:sectPr>
      </w:pPr>
      <w:r>
        <w:br w:type="page"/>
      </w:r>
    </w:p>
    <w:p w14:paraId="60C95064" w14:textId="77777777" w:rsidR="00A66677" w:rsidRPr="00A66677" w:rsidRDefault="00A66677">
      <w:pPr>
        <w:rPr>
          <w:b/>
        </w:rPr>
      </w:pPr>
      <w:bookmarkStart w:id="1" w:name="_Toc379808520"/>
      <w:r w:rsidRPr="00A66677">
        <w:rPr>
          <w:b/>
          <w:sz w:val="32"/>
        </w:rPr>
        <w:lastRenderedPageBreak/>
        <w:t>Índice de Contenido</w:t>
      </w:r>
    </w:p>
    <w:p w14:paraId="59ADD6F8" w14:textId="77777777" w:rsidR="006C25AF" w:rsidRDefault="00A66677">
      <w:pPr>
        <w:pStyle w:val="TDC1"/>
        <w:tabs>
          <w:tab w:val="left" w:pos="440"/>
          <w:tab w:val="right" w:leader="dot" w:pos="8828"/>
        </w:tabs>
        <w:rPr>
          <w:rFonts w:asciiTheme="minorHAnsi" w:eastAsiaTheme="minorEastAsia" w:hAnsiTheme="minorHAnsi"/>
          <w:b w:val="0"/>
          <w:bCs w:val="0"/>
          <w:caps w:val="0"/>
          <w:noProof/>
          <w:sz w:val="22"/>
          <w:szCs w:val="22"/>
          <w:lang w:eastAsia="es-MX"/>
        </w:rPr>
      </w:pPr>
      <w:r>
        <w:fldChar w:fldCharType="begin"/>
      </w:r>
      <w:r>
        <w:instrText xml:space="preserve"> TOC \o \h \z \u </w:instrText>
      </w:r>
      <w:r>
        <w:fldChar w:fldCharType="separate"/>
      </w:r>
      <w:hyperlink w:anchor="_Toc447588261" w:history="1">
        <w:r w:rsidR="006C25AF" w:rsidRPr="00343257">
          <w:rPr>
            <w:rStyle w:val="Hipervnculo"/>
            <w:noProof/>
          </w:rPr>
          <w:t>1</w:t>
        </w:r>
        <w:r w:rsidR="006C25AF">
          <w:rPr>
            <w:rFonts w:asciiTheme="minorHAnsi" w:eastAsiaTheme="minorEastAsia" w:hAnsiTheme="minorHAnsi"/>
            <w:b w:val="0"/>
            <w:bCs w:val="0"/>
            <w:caps w:val="0"/>
            <w:noProof/>
            <w:sz w:val="22"/>
            <w:szCs w:val="22"/>
            <w:lang w:eastAsia="es-MX"/>
          </w:rPr>
          <w:tab/>
        </w:r>
        <w:r w:rsidR="006C25AF" w:rsidRPr="00343257">
          <w:rPr>
            <w:rStyle w:val="Hipervnculo"/>
            <w:noProof/>
          </w:rPr>
          <w:t>PROYECTO</w:t>
        </w:r>
        <w:r w:rsidR="006C25AF">
          <w:rPr>
            <w:noProof/>
            <w:webHidden/>
          </w:rPr>
          <w:tab/>
        </w:r>
        <w:r w:rsidR="006C25AF">
          <w:rPr>
            <w:noProof/>
            <w:webHidden/>
          </w:rPr>
          <w:fldChar w:fldCharType="begin"/>
        </w:r>
        <w:r w:rsidR="006C25AF">
          <w:rPr>
            <w:noProof/>
            <w:webHidden/>
          </w:rPr>
          <w:instrText xml:space="preserve"> PAGEREF _Toc447588261 \h </w:instrText>
        </w:r>
        <w:r w:rsidR="006C25AF">
          <w:rPr>
            <w:noProof/>
            <w:webHidden/>
          </w:rPr>
        </w:r>
        <w:r w:rsidR="006C25AF">
          <w:rPr>
            <w:noProof/>
            <w:webHidden/>
          </w:rPr>
          <w:fldChar w:fldCharType="separate"/>
        </w:r>
        <w:r w:rsidR="006C25AF">
          <w:rPr>
            <w:noProof/>
            <w:webHidden/>
          </w:rPr>
          <w:t>4</w:t>
        </w:r>
        <w:r w:rsidR="006C25AF">
          <w:rPr>
            <w:noProof/>
            <w:webHidden/>
          </w:rPr>
          <w:fldChar w:fldCharType="end"/>
        </w:r>
      </w:hyperlink>
    </w:p>
    <w:p w14:paraId="7D1CD8DC" w14:textId="77777777" w:rsidR="006C25AF" w:rsidRDefault="006C25AF">
      <w:pPr>
        <w:pStyle w:val="TDC2"/>
        <w:tabs>
          <w:tab w:val="left" w:pos="660"/>
          <w:tab w:val="right" w:leader="dot" w:pos="8828"/>
        </w:tabs>
        <w:rPr>
          <w:rFonts w:eastAsiaTheme="minorEastAsia"/>
          <w:b w:val="0"/>
          <w:bCs w:val="0"/>
          <w:noProof/>
          <w:sz w:val="22"/>
          <w:szCs w:val="22"/>
          <w:lang w:eastAsia="es-MX"/>
        </w:rPr>
      </w:pPr>
      <w:hyperlink w:anchor="_Toc447588262" w:history="1">
        <w:r w:rsidRPr="00343257">
          <w:rPr>
            <w:rStyle w:val="Hipervnculo"/>
            <w:noProof/>
          </w:rPr>
          <w:t>1.1</w:t>
        </w:r>
        <w:r>
          <w:rPr>
            <w:rFonts w:eastAsiaTheme="minorEastAsia"/>
            <w:b w:val="0"/>
            <w:bCs w:val="0"/>
            <w:noProof/>
            <w:sz w:val="22"/>
            <w:szCs w:val="22"/>
            <w:lang w:eastAsia="es-MX"/>
          </w:rPr>
          <w:tab/>
        </w:r>
        <w:r w:rsidRPr="00343257">
          <w:rPr>
            <w:rStyle w:val="Hipervnculo"/>
            <w:noProof/>
          </w:rPr>
          <w:t>Alcance del Proyecto</w:t>
        </w:r>
        <w:r>
          <w:rPr>
            <w:noProof/>
            <w:webHidden/>
          </w:rPr>
          <w:tab/>
        </w:r>
        <w:r>
          <w:rPr>
            <w:noProof/>
            <w:webHidden/>
          </w:rPr>
          <w:fldChar w:fldCharType="begin"/>
        </w:r>
        <w:r>
          <w:rPr>
            <w:noProof/>
            <w:webHidden/>
          </w:rPr>
          <w:instrText xml:space="preserve"> PAGEREF _Toc447588262 \h </w:instrText>
        </w:r>
        <w:r>
          <w:rPr>
            <w:noProof/>
            <w:webHidden/>
          </w:rPr>
        </w:r>
        <w:r>
          <w:rPr>
            <w:noProof/>
            <w:webHidden/>
          </w:rPr>
          <w:fldChar w:fldCharType="separate"/>
        </w:r>
        <w:r>
          <w:rPr>
            <w:noProof/>
            <w:webHidden/>
          </w:rPr>
          <w:t>4</w:t>
        </w:r>
        <w:r>
          <w:rPr>
            <w:noProof/>
            <w:webHidden/>
          </w:rPr>
          <w:fldChar w:fldCharType="end"/>
        </w:r>
      </w:hyperlink>
    </w:p>
    <w:p w14:paraId="56B857EC" w14:textId="77777777" w:rsidR="006C25AF" w:rsidRDefault="006C25AF">
      <w:pPr>
        <w:pStyle w:val="TDC2"/>
        <w:tabs>
          <w:tab w:val="left" w:pos="660"/>
          <w:tab w:val="right" w:leader="dot" w:pos="8828"/>
        </w:tabs>
        <w:rPr>
          <w:rFonts w:eastAsiaTheme="minorEastAsia"/>
          <w:b w:val="0"/>
          <w:bCs w:val="0"/>
          <w:noProof/>
          <w:sz w:val="22"/>
          <w:szCs w:val="22"/>
          <w:lang w:eastAsia="es-MX"/>
        </w:rPr>
      </w:pPr>
      <w:hyperlink w:anchor="_Toc447588263" w:history="1">
        <w:r w:rsidRPr="00343257">
          <w:rPr>
            <w:rStyle w:val="Hipervnculo"/>
            <w:noProof/>
          </w:rPr>
          <w:t>1.2</w:t>
        </w:r>
        <w:r>
          <w:rPr>
            <w:rFonts w:eastAsiaTheme="minorEastAsia"/>
            <w:b w:val="0"/>
            <w:bCs w:val="0"/>
            <w:noProof/>
            <w:sz w:val="22"/>
            <w:szCs w:val="22"/>
            <w:lang w:eastAsia="es-MX"/>
          </w:rPr>
          <w:tab/>
        </w:r>
        <w:r w:rsidRPr="00343257">
          <w:rPr>
            <w:rStyle w:val="Hipervnculo"/>
            <w:noProof/>
          </w:rPr>
          <w:t>Objetivos  del Proyecto</w:t>
        </w:r>
        <w:r>
          <w:rPr>
            <w:noProof/>
            <w:webHidden/>
          </w:rPr>
          <w:tab/>
        </w:r>
        <w:r>
          <w:rPr>
            <w:noProof/>
            <w:webHidden/>
          </w:rPr>
          <w:fldChar w:fldCharType="begin"/>
        </w:r>
        <w:r>
          <w:rPr>
            <w:noProof/>
            <w:webHidden/>
          </w:rPr>
          <w:instrText xml:space="preserve"> PAGEREF _Toc447588263 \h </w:instrText>
        </w:r>
        <w:r>
          <w:rPr>
            <w:noProof/>
            <w:webHidden/>
          </w:rPr>
        </w:r>
        <w:r>
          <w:rPr>
            <w:noProof/>
            <w:webHidden/>
          </w:rPr>
          <w:fldChar w:fldCharType="separate"/>
        </w:r>
        <w:r>
          <w:rPr>
            <w:noProof/>
            <w:webHidden/>
          </w:rPr>
          <w:t>4</w:t>
        </w:r>
        <w:r>
          <w:rPr>
            <w:noProof/>
            <w:webHidden/>
          </w:rPr>
          <w:fldChar w:fldCharType="end"/>
        </w:r>
      </w:hyperlink>
    </w:p>
    <w:p w14:paraId="7911D711" w14:textId="77777777" w:rsidR="006C25AF" w:rsidRDefault="006C25AF">
      <w:pPr>
        <w:pStyle w:val="TDC3"/>
        <w:tabs>
          <w:tab w:val="left" w:pos="880"/>
          <w:tab w:val="right" w:leader="dot" w:pos="8828"/>
        </w:tabs>
        <w:rPr>
          <w:rFonts w:eastAsiaTheme="minorEastAsia"/>
          <w:noProof/>
          <w:sz w:val="22"/>
          <w:szCs w:val="22"/>
          <w:lang w:eastAsia="es-MX"/>
        </w:rPr>
      </w:pPr>
      <w:hyperlink w:anchor="_Toc447588264" w:history="1">
        <w:r w:rsidRPr="00343257">
          <w:rPr>
            <w:rStyle w:val="Hipervnculo"/>
            <w:noProof/>
          </w:rPr>
          <w:t>1.2.1</w:t>
        </w:r>
        <w:r>
          <w:rPr>
            <w:rFonts w:eastAsiaTheme="minorEastAsia"/>
            <w:noProof/>
            <w:sz w:val="22"/>
            <w:szCs w:val="22"/>
            <w:lang w:eastAsia="es-MX"/>
          </w:rPr>
          <w:tab/>
        </w:r>
        <w:r w:rsidRPr="00343257">
          <w:rPr>
            <w:rStyle w:val="Hipervnculo"/>
            <w:noProof/>
          </w:rPr>
          <w:t>Objetivo General</w:t>
        </w:r>
        <w:r>
          <w:rPr>
            <w:noProof/>
            <w:webHidden/>
          </w:rPr>
          <w:tab/>
        </w:r>
        <w:r>
          <w:rPr>
            <w:noProof/>
            <w:webHidden/>
          </w:rPr>
          <w:fldChar w:fldCharType="begin"/>
        </w:r>
        <w:r>
          <w:rPr>
            <w:noProof/>
            <w:webHidden/>
          </w:rPr>
          <w:instrText xml:space="preserve"> PAGEREF _Toc447588264 \h </w:instrText>
        </w:r>
        <w:r>
          <w:rPr>
            <w:noProof/>
            <w:webHidden/>
          </w:rPr>
        </w:r>
        <w:r>
          <w:rPr>
            <w:noProof/>
            <w:webHidden/>
          </w:rPr>
          <w:fldChar w:fldCharType="separate"/>
        </w:r>
        <w:r>
          <w:rPr>
            <w:noProof/>
            <w:webHidden/>
          </w:rPr>
          <w:t>4</w:t>
        </w:r>
        <w:r>
          <w:rPr>
            <w:noProof/>
            <w:webHidden/>
          </w:rPr>
          <w:fldChar w:fldCharType="end"/>
        </w:r>
      </w:hyperlink>
    </w:p>
    <w:p w14:paraId="3C749B51" w14:textId="77777777" w:rsidR="006C25AF" w:rsidRDefault="006C25AF">
      <w:pPr>
        <w:pStyle w:val="TDC3"/>
        <w:tabs>
          <w:tab w:val="left" w:pos="880"/>
          <w:tab w:val="right" w:leader="dot" w:pos="8828"/>
        </w:tabs>
        <w:rPr>
          <w:rFonts w:eastAsiaTheme="minorEastAsia"/>
          <w:noProof/>
          <w:sz w:val="22"/>
          <w:szCs w:val="22"/>
          <w:lang w:eastAsia="es-MX"/>
        </w:rPr>
      </w:pPr>
      <w:hyperlink w:anchor="_Toc447588265" w:history="1">
        <w:r w:rsidRPr="00343257">
          <w:rPr>
            <w:rStyle w:val="Hipervnculo"/>
            <w:noProof/>
          </w:rPr>
          <w:t>1.2.2</w:t>
        </w:r>
        <w:r>
          <w:rPr>
            <w:rFonts w:eastAsiaTheme="minorEastAsia"/>
            <w:noProof/>
            <w:sz w:val="22"/>
            <w:szCs w:val="22"/>
            <w:lang w:eastAsia="es-MX"/>
          </w:rPr>
          <w:tab/>
        </w:r>
        <w:r w:rsidRPr="00343257">
          <w:rPr>
            <w:rStyle w:val="Hipervnculo"/>
            <w:noProof/>
          </w:rPr>
          <w:t>Objetivos Específicos</w:t>
        </w:r>
        <w:r>
          <w:rPr>
            <w:noProof/>
            <w:webHidden/>
          </w:rPr>
          <w:tab/>
        </w:r>
        <w:r>
          <w:rPr>
            <w:noProof/>
            <w:webHidden/>
          </w:rPr>
          <w:fldChar w:fldCharType="begin"/>
        </w:r>
        <w:r>
          <w:rPr>
            <w:noProof/>
            <w:webHidden/>
          </w:rPr>
          <w:instrText xml:space="preserve"> PAGEREF _Toc447588265 \h </w:instrText>
        </w:r>
        <w:r>
          <w:rPr>
            <w:noProof/>
            <w:webHidden/>
          </w:rPr>
        </w:r>
        <w:r>
          <w:rPr>
            <w:noProof/>
            <w:webHidden/>
          </w:rPr>
          <w:fldChar w:fldCharType="separate"/>
        </w:r>
        <w:r>
          <w:rPr>
            <w:noProof/>
            <w:webHidden/>
          </w:rPr>
          <w:t>4</w:t>
        </w:r>
        <w:r>
          <w:rPr>
            <w:noProof/>
            <w:webHidden/>
          </w:rPr>
          <w:fldChar w:fldCharType="end"/>
        </w:r>
      </w:hyperlink>
    </w:p>
    <w:p w14:paraId="60773AE1" w14:textId="77777777" w:rsidR="006C25AF" w:rsidRDefault="006C25AF">
      <w:pPr>
        <w:pStyle w:val="TDC1"/>
        <w:tabs>
          <w:tab w:val="left" w:pos="440"/>
          <w:tab w:val="right" w:leader="dot" w:pos="8828"/>
        </w:tabs>
        <w:rPr>
          <w:rFonts w:asciiTheme="minorHAnsi" w:eastAsiaTheme="minorEastAsia" w:hAnsiTheme="minorHAnsi"/>
          <w:b w:val="0"/>
          <w:bCs w:val="0"/>
          <w:caps w:val="0"/>
          <w:noProof/>
          <w:sz w:val="22"/>
          <w:szCs w:val="22"/>
          <w:lang w:eastAsia="es-MX"/>
        </w:rPr>
      </w:pPr>
      <w:hyperlink w:anchor="_Toc447588266" w:history="1">
        <w:r w:rsidRPr="00343257">
          <w:rPr>
            <w:rStyle w:val="Hipervnculo"/>
            <w:noProof/>
          </w:rPr>
          <w:t>2</w:t>
        </w:r>
        <w:r>
          <w:rPr>
            <w:rFonts w:asciiTheme="minorHAnsi" w:eastAsiaTheme="minorEastAsia" w:hAnsiTheme="minorHAnsi"/>
            <w:b w:val="0"/>
            <w:bCs w:val="0"/>
            <w:caps w:val="0"/>
            <w:noProof/>
            <w:sz w:val="22"/>
            <w:szCs w:val="22"/>
            <w:lang w:eastAsia="es-MX"/>
          </w:rPr>
          <w:tab/>
        </w:r>
        <w:r w:rsidRPr="00343257">
          <w:rPr>
            <w:rStyle w:val="Hipervnculo"/>
            <w:noProof/>
          </w:rPr>
          <w:t>GUÍA DE USO</w:t>
        </w:r>
        <w:r>
          <w:rPr>
            <w:noProof/>
            <w:webHidden/>
          </w:rPr>
          <w:tab/>
        </w:r>
        <w:r>
          <w:rPr>
            <w:noProof/>
            <w:webHidden/>
          </w:rPr>
          <w:fldChar w:fldCharType="begin"/>
        </w:r>
        <w:r>
          <w:rPr>
            <w:noProof/>
            <w:webHidden/>
          </w:rPr>
          <w:instrText xml:space="preserve"> PAGEREF _Toc447588266 \h </w:instrText>
        </w:r>
        <w:r>
          <w:rPr>
            <w:noProof/>
            <w:webHidden/>
          </w:rPr>
        </w:r>
        <w:r>
          <w:rPr>
            <w:noProof/>
            <w:webHidden/>
          </w:rPr>
          <w:fldChar w:fldCharType="separate"/>
        </w:r>
        <w:r>
          <w:rPr>
            <w:noProof/>
            <w:webHidden/>
          </w:rPr>
          <w:t>5</w:t>
        </w:r>
        <w:r>
          <w:rPr>
            <w:noProof/>
            <w:webHidden/>
          </w:rPr>
          <w:fldChar w:fldCharType="end"/>
        </w:r>
      </w:hyperlink>
    </w:p>
    <w:p w14:paraId="591ABC61" w14:textId="77777777" w:rsidR="006C25AF" w:rsidRDefault="006C25AF">
      <w:pPr>
        <w:pStyle w:val="TDC2"/>
        <w:tabs>
          <w:tab w:val="left" w:pos="660"/>
          <w:tab w:val="right" w:leader="dot" w:pos="8828"/>
        </w:tabs>
        <w:rPr>
          <w:rFonts w:eastAsiaTheme="minorEastAsia"/>
          <w:b w:val="0"/>
          <w:bCs w:val="0"/>
          <w:noProof/>
          <w:sz w:val="22"/>
          <w:szCs w:val="22"/>
          <w:lang w:eastAsia="es-MX"/>
        </w:rPr>
      </w:pPr>
      <w:hyperlink w:anchor="_Toc447588268" w:history="1">
        <w:r w:rsidRPr="00343257">
          <w:rPr>
            <w:rStyle w:val="Hipervnculo"/>
            <w:noProof/>
          </w:rPr>
          <w:t>2.1</w:t>
        </w:r>
        <w:r>
          <w:rPr>
            <w:rFonts w:eastAsiaTheme="minorEastAsia"/>
            <w:b w:val="0"/>
            <w:bCs w:val="0"/>
            <w:noProof/>
            <w:sz w:val="22"/>
            <w:szCs w:val="22"/>
            <w:lang w:eastAsia="es-MX"/>
          </w:rPr>
          <w:tab/>
        </w:r>
        <w:r w:rsidRPr="00343257">
          <w:rPr>
            <w:rStyle w:val="Hipervnculo"/>
            <w:noProof/>
          </w:rPr>
          <w:t>Funcionalidad de Inicio</w:t>
        </w:r>
        <w:r>
          <w:rPr>
            <w:noProof/>
            <w:webHidden/>
          </w:rPr>
          <w:tab/>
        </w:r>
        <w:r>
          <w:rPr>
            <w:noProof/>
            <w:webHidden/>
          </w:rPr>
          <w:fldChar w:fldCharType="begin"/>
        </w:r>
        <w:r>
          <w:rPr>
            <w:noProof/>
            <w:webHidden/>
          </w:rPr>
          <w:instrText xml:space="preserve"> PAGEREF _Toc447588268 \h </w:instrText>
        </w:r>
        <w:r>
          <w:rPr>
            <w:noProof/>
            <w:webHidden/>
          </w:rPr>
        </w:r>
        <w:r>
          <w:rPr>
            <w:noProof/>
            <w:webHidden/>
          </w:rPr>
          <w:fldChar w:fldCharType="separate"/>
        </w:r>
        <w:r>
          <w:rPr>
            <w:noProof/>
            <w:webHidden/>
          </w:rPr>
          <w:t>5</w:t>
        </w:r>
        <w:r>
          <w:rPr>
            <w:noProof/>
            <w:webHidden/>
          </w:rPr>
          <w:fldChar w:fldCharType="end"/>
        </w:r>
      </w:hyperlink>
    </w:p>
    <w:p w14:paraId="39505A35" w14:textId="77777777" w:rsidR="004434BF" w:rsidRDefault="00A66677">
      <w:r>
        <w:fldChar w:fldCharType="end"/>
      </w:r>
    </w:p>
    <w:p w14:paraId="701FFF91" w14:textId="169C60F4" w:rsidR="00012D6B" w:rsidRDefault="00012D6B">
      <w:pPr>
        <w:rPr>
          <w:b/>
          <w:sz w:val="32"/>
        </w:rPr>
      </w:pPr>
      <w:r>
        <w:rPr>
          <w:b/>
          <w:sz w:val="32"/>
        </w:rPr>
        <w:br w:type="page"/>
      </w:r>
    </w:p>
    <w:p w14:paraId="08402D1D" w14:textId="77777777" w:rsidR="00012D6B" w:rsidRDefault="00012D6B" w:rsidP="004434BF">
      <w:pPr>
        <w:rPr>
          <w:b/>
          <w:sz w:val="32"/>
        </w:rPr>
      </w:pPr>
    </w:p>
    <w:p w14:paraId="5AA17560" w14:textId="77777777" w:rsidR="004434BF" w:rsidRDefault="004434BF" w:rsidP="004434BF">
      <w:pPr>
        <w:rPr>
          <w:b/>
          <w:sz w:val="32"/>
        </w:rPr>
      </w:pPr>
      <w:r w:rsidRPr="00A66677">
        <w:rPr>
          <w:b/>
          <w:sz w:val="32"/>
        </w:rPr>
        <w:t xml:space="preserve">Índice de </w:t>
      </w:r>
      <w:r>
        <w:rPr>
          <w:b/>
          <w:sz w:val="32"/>
        </w:rPr>
        <w:t>ilustraciones</w:t>
      </w:r>
    </w:p>
    <w:p w14:paraId="2334B82A" w14:textId="77777777" w:rsidR="006C25AF" w:rsidRDefault="006C25AF">
      <w:pPr>
        <w:pStyle w:val="Tabladeilustraciones"/>
        <w:tabs>
          <w:tab w:val="right" w:leader="dot" w:pos="8828"/>
        </w:tabs>
        <w:rPr>
          <w:rFonts w:eastAsiaTheme="minorEastAsia"/>
          <w:noProof/>
          <w:lang w:eastAsia="es-MX"/>
        </w:rPr>
      </w:pPr>
      <w:r>
        <w:rPr>
          <w:b/>
          <w:sz w:val="32"/>
        </w:rPr>
        <w:fldChar w:fldCharType="begin"/>
      </w:r>
      <w:r>
        <w:rPr>
          <w:b/>
          <w:sz w:val="32"/>
        </w:rPr>
        <w:instrText xml:space="preserve"> TOC \h \z \c "Ilustración" </w:instrText>
      </w:r>
      <w:r>
        <w:rPr>
          <w:b/>
          <w:sz w:val="32"/>
        </w:rPr>
        <w:fldChar w:fldCharType="separate"/>
      </w:r>
      <w:hyperlink w:anchor="_Toc447588284" w:history="1">
        <w:r w:rsidRPr="00E7575F">
          <w:rPr>
            <w:rStyle w:val="Hipervnculo"/>
            <w:noProof/>
          </w:rPr>
          <w:t>Ilustración 1: Módulo de inicio de sesión</w:t>
        </w:r>
        <w:r>
          <w:rPr>
            <w:noProof/>
            <w:webHidden/>
          </w:rPr>
          <w:tab/>
        </w:r>
        <w:r>
          <w:rPr>
            <w:noProof/>
            <w:webHidden/>
          </w:rPr>
          <w:fldChar w:fldCharType="begin"/>
        </w:r>
        <w:r>
          <w:rPr>
            <w:noProof/>
            <w:webHidden/>
          </w:rPr>
          <w:instrText xml:space="preserve"> PAGEREF _Toc447588284 \h </w:instrText>
        </w:r>
        <w:r>
          <w:rPr>
            <w:noProof/>
            <w:webHidden/>
          </w:rPr>
        </w:r>
        <w:r>
          <w:rPr>
            <w:noProof/>
            <w:webHidden/>
          </w:rPr>
          <w:fldChar w:fldCharType="separate"/>
        </w:r>
        <w:r>
          <w:rPr>
            <w:noProof/>
            <w:webHidden/>
          </w:rPr>
          <w:t>5</w:t>
        </w:r>
        <w:r>
          <w:rPr>
            <w:noProof/>
            <w:webHidden/>
          </w:rPr>
          <w:fldChar w:fldCharType="end"/>
        </w:r>
      </w:hyperlink>
    </w:p>
    <w:p w14:paraId="3889D995" w14:textId="77777777" w:rsidR="006C25AF" w:rsidRDefault="006C25AF">
      <w:pPr>
        <w:pStyle w:val="Tabladeilustraciones"/>
        <w:tabs>
          <w:tab w:val="right" w:leader="dot" w:pos="8828"/>
        </w:tabs>
        <w:rPr>
          <w:rFonts w:eastAsiaTheme="minorEastAsia"/>
          <w:noProof/>
          <w:lang w:eastAsia="es-MX"/>
        </w:rPr>
      </w:pPr>
      <w:hyperlink w:anchor="_Toc447588285" w:history="1">
        <w:r w:rsidRPr="00E7575F">
          <w:rPr>
            <w:rStyle w:val="Hipervnculo"/>
            <w:noProof/>
          </w:rPr>
          <w:t>Ilustración 2: Menú principal sin bloqueos</w:t>
        </w:r>
        <w:r>
          <w:rPr>
            <w:noProof/>
            <w:webHidden/>
          </w:rPr>
          <w:tab/>
        </w:r>
        <w:r>
          <w:rPr>
            <w:noProof/>
            <w:webHidden/>
          </w:rPr>
          <w:fldChar w:fldCharType="begin"/>
        </w:r>
        <w:r>
          <w:rPr>
            <w:noProof/>
            <w:webHidden/>
          </w:rPr>
          <w:instrText xml:space="preserve"> PAGEREF _Toc447588285 \h </w:instrText>
        </w:r>
        <w:r>
          <w:rPr>
            <w:noProof/>
            <w:webHidden/>
          </w:rPr>
        </w:r>
        <w:r>
          <w:rPr>
            <w:noProof/>
            <w:webHidden/>
          </w:rPr>
          <w:fldChar w:fldCharType="separate"/>
        </w:r>
        <w:r>
          <w:rPr>
            <w:noProof/>
            <w:webHidden/>
          </w:rPr>
          <w:t>6</w:t>
        </w:r>
        <w:r>
          <w:rPr>
            <w:noProof/>
            <w:webHidden/>
          </w:rPr>
          <w:fldChar w:fldCharType="end"/>
        </w:r>
      </w:hyperlink>
    </w:p>
    <w:p w14:paraId="1B6CF70F" w14:textId="77777777" w:rsidR="006C25AF" w:rsidRDefault="006C25AF">
      <w:pPr>
        <w:pStyle w:val="Tabladeilustraciones"/>
        <w:tabs>
          <w:tab w:val="right" w:leader="dot" w:pos="8828"/>
        </w:tabs>
        <w:rPr>
          <w:rFonts w:eastAsiaTheme="minorEastAsia"/>
          <w:noProof/>
          <w:lang w:eastAsia="es-MX"/>
        </w:rPr>
      </w:pPr>
      <w:hyperlink w:anchor="_Toc447588286" w:history="1">
        <w:r w:rsidRPr="00E7575F">
          <w:rPr>
            <w:rStyle w:val="Hipervnculo"/>
            <w:noProof/>
          </w:rPr>
          <w:t>Ilustración 3: Menú principal con bloqueos</w:t>
        </w:r>
        <w:r>
          <w:rPr>
            <w:noProof/>
            <w:webHidden/>
          </w:rPr>
          <w:tab/>
        </w:r>
        <w:r>
          <w:rPr>
            <w:noProof/>
            <w:webHidden/>
          </w:rPr>
          <w:fldChar w:fldCharType="begin"/>
        </w:r>
        <w:r>
          <w:rPr>
            <w:noProof/>
            <w:webHidden/>
          </w:rPr>
          <w:instrText xml:space="preserve"> PAGEREF _Toc447588286 \h </w:instrText>
        </w:r>
        <w:r>
          <w:rPr>
            <w:noProof/>
            <w:webHidden/>
          </w:rPr>
        </w:r>
        <w:r>
          <w:rPr>
            <w:noProof/>
            <w:webHidden/>
          </w:rPr>
          <w:fldChar w:fldCharType="separate"/>
        </w:r>
        <w:r>
          <w:rPr>
            <w:noProof/>
            <w:webHidden/>
          </w:rPr>
          <w:t>6</w:t>
        </w:r>
        <w:r>
          <w:rPr>
            <w:noProof/>
            <w:webHidden/>
          </w:rPr>
          <w:fldChar w:fldCharType="end"/>
        </w:r>
      </w:hyperlink>
    </w:p>
    <w:p w14:paraId="3E4EAA54" w14:textId="77777777" w:rsidR="006C25AF" w:rsidRDefault="006C25AF">
      <w:pPr>
        <w:pStyle w:val="Tabladeilustraciones"/>
        <w:tabs>
          <w:tab w:val="right" w:leader="dot" w:pos="8828"/>
        </w:tabs>
        <w:rPr>
          <w:rFonts w:eastAsiaTheme="minorEastAsia"/>
          <w:noProof/>
          <w:lang w:eastAsia="es-MX"/>
        </w:rPr>
      </w:pPr>
      <w:hyperlink w:anchor="_Toc447588287" w:history="1">
        <w:r w:rsidRPr="00E7575F">
          <w:rPr>
            <w:rStyle w:val="Hipervnculo"/>
            <w:noProof/>
          </w:rPr>
          <w:t>Ilustración 4: Menú proveedores</w:t>
        </w:r>
        <w:r>
          <w:rPr>
            <w:noProof/>
            <w:webHidden/>
          </w:rPr>
          <w:tab/>
        </w:r>
        <w:r>
          <w:rPr>
            <w:noProof/>
            <w:webHidden/>
          </w:rPr>
          <w:fldChar w:fldCharType="begin"/>
        </w:r>
        <w:r>
          <w:rPr>
            <w:noProof/>
            <w:webHidden/>
          </w:rPr>
          <w:instrText xml:space="preserve"> PAGEREF _Toc447588287 \h </w:instrText>
        </w:r>
        <w:r>
          <w:rPr>
            <w:noProof/>
            <w:webHidden/>
          </w:rPr>
        </w:r>
        <w:r>
          <w:rPr>
            <w:noProof/>
            <w:webHidden/>
          </w:rPr>
          <w:fldChar w:fldCharType="separate"/>
        </w:r>
        <w:r>
          <w:rPr>
            <w:noProof/>
            <w:webHidden/>
          </w:rPr>
          <w:t>7</w:t>
        </w:r>
        <w:r>
          <w:rPr>
            <w:noProof/>
            <w:webHidden/>
          </w:rPr>
          <w:fldChar w:fldCharType="end"/>
        </w:r>
      </w:hyperlink>
    </w:p>
    <w:p w14:paraId="6AE934FA" w14:textId="77777777" w:rsidR="006C25AF" w:rsidRDefault="006C25AF">
      <w:pPr>
        <w:pStyle w:val="Tabladeilustraciones"/>
        <w:tabs>
          <w:tab w:val="right" w:leader="dot" w:pos="8828"/>
        </w:tabs>
        <w:rPr>
          <w:rFonts w:eastAsiaTheme="minorEastAsia"/>
          <w:noProof/>
          <w:lang w:eastAsia="es-MX"/>
        </w:rPr>
      </w:pPr>
      <w:hyperlink w:anchor="_Toc447588288" w:history="1">
        <w:r w:rsidRPr="00E7575F">
          <w:rPr>
            <w:rStyle w:val="Hipervnculo"/>
            <w:noProof/>
          </w:rPr>
          <w:t>Ilustración 5: Abrir proveedor</w:t>
        </w:r>
        <w:r>
          <w:rPr>
            <w:noProof/>
            <w:webHidden/>
          </w:rPr>
          <w:tab/>
        </w:r>
        <w:r>
          <w:rPr>
            <w:noProof/>
            <w:webHidden/>
          </w:rPr>
          <w:fldChar w:fldCharType="begin"/>
        </w:r>
        <w:r>
          <w:rPr>
            <w:noProof/>
            <w:webHidden/>
          </w:rPr>
          <w:instrText xml:space="preserve"> PAGEREF _Toc447588288 \h </w:instrText>
        </w:r>
        <w:r>
          <w:rPr>
            <w:noProof/>
            <w:webHidden/>
          </w:rPr>
        </w:r>
        <w:r>
          <w:rPr>
            <w:noProof/>
            <w:webHidden/>
          </w:rPr>
          <w:fldChar w:fldCharType="separate"/>
        </w:r>
        <w:r>
          <w:rPr>
            <w:noProof/>
            <w:webHidden/>
          </w:rPr>
          <w:t>7</w:t>
        </w:r>
        <w:r>
          <w:rPr>
            <w:noProof/>
            <w:webHidden/>
          </w:rPr>
          <w:fldChar w:fldCharType="end"/>
        </w:r>
      </w:hyperlink>
    </w:p>
    <w:p w14:paraId="0FA23A35" w14:textId="77777777" w:rsidR="006C25AF" w:rsidRDefault="006C25AF">
      <w:pPr>
        <w:pStyle w:val="Tabladeilustraciones"/>
        <w:tabs>
          <w:tab w:val="right" w:leader="dot" w:pos="8828"/>
        </w:tabs>
        <w:rPr>
          <w:rFonts w:eastAsiaTheme="minorEastAsia"/>
          <w:noProof/>
          <w:lang w:eastAsia="es-MX"/>
        </w:rPr>
      </w:pPr>
      <w:hyperlink w:anchor="_Toc447588289" w:history="1">
        <w:r w:rsidRPr="00E7575F">
          <w:rPr>
            <w:rStyle w:val="Hipervnculo"/>
            <w:noProof/>
          </w:rPr>
          <w:t>Ilustración 6: Papelera proveedores</w:t>
        </w:r>
        <w:r>
          <w:rPr>
            <w:noProof/>
            <w:webHidden/>
          </w:rPr>
          <w:tab/>
        </w:r>
        <w:r>
          <w:rPr>
            <w:noProof/>
            <w:webHidden/>
          </w:rPr>
          <w:fldChar w:fldCharType="begin"/>
        </w:r>
        <w:r>
          <w:rPr>
            <w:noProof/>
            <w:webHidden/>
          </w:rPr>
          <w:instrText xml:space="preserve"> PAGEREF _Toc447588289 \h </w:instrText>
        </w:r>
        <w:r>
          <w:rPr>
            <w:noProof/>
            <w:webHidden/>
          </w:rPr>
        </w:r>
        <w:r>
          <w:rPr>
            <w:noProof/>
            <w:webHidden/>
          </w:rPr>
          <w:fldChar w:fldCharType="separate"/>
        </w:r>
        <w:r>
          <w:rPr>
            <w:noProof/>
            <w:webHidden/>
          </w:rPr>
          <w:t>8</w:t>
        </w:r>
        <w:r>
          <w:rPr>
            <w:noProof/>
            <w:webHidden/>
          </w:rPr>
          <w:fldChar w:fldCharType="end"/>
        </w:r>
      </w:hyperlink>
    </w:p>
    <w:p w14:paraId="5D9FBF92" w14:textId="77777777" w:rsidR="006C25AF" w:rsidRDefault="006C25AF">
      <w:pPr>
        <w:pStyle w:val="Tabladeilustraciones"/>
        <w:tabs>
          <w:tab w:val="right" w:leader="dot" w:pos="8828"/>
        </w:tabs>
        <w:rPr>
          <w:rFonts w:eastAsiaTheme="minorEastAsia"/>
          <w:noProof/>
          <w:lang w:eastAsia="es-MX"/>
        </w:rPr>
      </w:pPr>
      <w:hyperlink w:anchor="_Toc447588290" w:history="1">
        <w:r w:rsidRPr="00E7575F">
          <w:rPr>
            <w:rStyle w:val="Hipervnculo"/>
            <w:noProof/>
          </w:rPr>
          <w:t>Ilustración 7: Agregar proveedor</w:t>
        </w:r>
        <w:r>
          <w:rPr>
            <w:noProof/>
            <w:webHidden/>
          </w:rPr>
          <w:tab/>
        </w:r>
        <w:r>
          <w:rPr>
            <w:noProof/>
            <w:webHidden/>
          </w:rPr>
          <w:fldChar w:fldCharType="begin"/>
        </w:r>
        <w:r>
          <w:rPr>
            <w:noProof/>
            <w:webHidden/>
          </w:rPr>
          <w:instrText xml:space="preserve"> PAGEREF _Toc447588290 \h </w:instrText>
        </w:r>
        <w:r>
          <w:rPr>
            <w:noProof/>
            <w:webHidden/>
          </w:rPr>
        </w:r>
        <w:r>
          <w:rPr>
            <w:noProof/>
            <w:webHidden/>
          </w:rPr>
          <w:fldChar w:fldCharType="separate"/>
        </w:r>
        <w:r>
          <w:rPr>
            <w:noProof/>
            <w:webHidden/>
          </w:rPr>
          <w:t>9</w:t>
        </w:r>
        <w:r>
          <w:rPr>
            <w:noProof/>
            <w:webHidden/>
          </w:rPr>
          <w:fldChar w:fldCharType="end"/>
        </w:r>
      </w:hyperlink>
    </w:p>
    <w:p w14:paraId="54852658" w14:textId="77777777" w:rsidR="006C25AF" w:rsidRDefault="006C25AF">
      <w:pPr>
        <w:pStyle w:val="Tabladeilustraciones"/>
        <w:tabs>
          <w:tab w:val="right" w:leader="dot" w:pos="8828"/>
        </w:tabs>
        <w:rPr>
          <w:rFonts w:eastAsiaTheme="minorEastAsia"/>
          <w:noProof/>
          <w:lang w:eastAsia="es-MX"/>
        </w:rPr>
      </w:pPr>
      <w:hyperlink w:anchor="_Toc447588291" w:history="1">
        <w:r w:rsidRPr="00E7575F">
          <w:rPr>
            <w:rStyle w:val="Hipervnculo"/>
            <w:noProof/>
          </w:rPr>
          <w:t>Ilustración 8: Menú clientes</w:t>
        </w:r>
        <w:r>
          <w:rPr>
            <w:noProof/>
            <w:webHidden/>
          </w:rPr>
          <w:tab/>
        </w:r>
        <w:r>
          <w:rPr>
            <w:noProof/>
            <w:webHidden/>
          </w:rPr>
          <w:fldChar w:fldCharType="begin"/>
        </w:r>
        <w:r>
          <w:rPr>
            <w:noProof/>
            <w:webHidden/>
          </w:rPr>
          <w:instrText xml:space="preserve"> PAGEREF _Toc447588291 \h </w:instrText>
        </w:r>
        <w:r>
          <w:rPr>
            <w:noProof/>
            <w:webHidden/>
          </w:rPr>
        </w:r>
        <w:r>
          <w:rPr>
            <w:noProof/>
            <w:webHidden/>
          </w:rPr>
          <w:fldChar w:fldCharType="separate"/>
        </w:r>
        <w:r>
          <w:rPr>
            <w:noProof/>
            <w:webHidden/>
          </w:rPr>
          <w:t>10</w:t>
        </w:r>
        <w:r>
          <w:rPr>
            <w:noProof/>
            <w:webHidden/>
          </w:rPr>
          <w:fldChar w:fldCharType="end"/>
        </w:r>
      </w:hyperlink>
    </w:p>
    <w:p w14:paraId="131CE3CD" w14:textId="77777777" w:rsidR="006C25AF" w:rsidRDefault="006C25AF">
      <w:pPr>
        <w:pStyle w:val="Tabladeilustraciones"/>
        <w:tabs>
          <w:tab w:val="right" w:leader="dot" w:pos="8828"/>
        </w:tabs>
        <w:rPr>
          <w:rFonts w:eastAsiaTheme="minorEastAsia"/>
          <w:noProof/>
          <w:lang w:eastAsia="es-MX"/>
        </w:rPr>
      </w:pPr>
      <w:hyperlink w:anchor="_Toc447588292" w:history="1">
        <w:r w:rsidRPr="00E7575F">
          <w:rPr>
            <w:rStyle w:val="Hipervnculo"/>
            <w:noProof/>
          </w:rPr>
          <w:t>Ilustración 9: menú personal</w:t>
        </w:r>
        <w:r>
          <w:rPr>
            <w:noProof/>
            <w:webHidden/>
          </w:rPr>
          <w:tab/>
        </w:r>
        <w:r>
          <w:rPr>
            <w:noProof/>
            <w:webHidden/>
          </w:rPr>
          <w:fldChar w:fldCharType="begin"/>
        </w:r>
        <w:r>
          <w:rPr>
            <w:noProof/>
            <w:webHidden/>
          </w:rPr>
          <w:instrText xml:space="preserve"> PAGEREF _Toc447588292 \h </w:instrText>
        </w:r>
        <w:r>
          <w:rPr>
            <w:noProof/>
            <w:webHidden/>
          </w:rPr>
        </w:r>
        <w:r>
          <w:rPr>
            <w:noProof/>
            <w:webHidden/>
          </w:rPr>
          <w:fldChar w:fldCharType="separate"/>
        </w:r>
        <w:r>
          <w:rPr>
            <w:noProof/>
            <w:webHidden/>
          </w:rPr>
          <w:t>10</w:t>
        </w:r>
        <w:r>
          <w:rPr>
            <w:noProof/>
            <w:webHidden/>
          </w:rPr>
          <w:fldChar w:fldCharType="end"/>
        </w:r>
      </w:hyperlink>
    </w:p>
    <w:p w14:paraId="565BDD2E" w14:textId="77777777" w:rsidR="006C25AF" w:rsidRDefault="006C25AF">
      <w:pPr>
        <w:pStyle w:val="Tabladeilustraciones"/>
        <w:tabs>
          <w:tab w:val="right" w:leader="dot" w:pos="8828"/>
        </w:tabs>
        <w:rPr>
          <w:rFonts w:eastAsiaTheme="minorEastAsia"/>
          <w:noProof/>
          <w:lang w:eastAsia="es-MX"/>
        </w:rPr>
      </w:pPr>
      <w:hyperlink w:anchor="_Toc447588293" w:history="1">
        <w:r w:rsidRPr="00E7575F">
          <w:rPr>
            <w:rStyle w:val="Hipervnculo"/>
            <w:noProof/>
          </w:rPr>
          <w:t>Ilustración 10: Menú de herramientas</w:t>
        </w:r>
        <w:r>
          <w:rPr>
            <w:noProof/>
            <w:webHidden/>
          </w:rPr>
          <w:tab/>
        </w:r>
        <w:r>
          <w:rPr>
            <w:noProof/>
            <w:webHidden/>
          </w:rPr>
          <w:fldChar w:fldCharType="begin"/>
        </w:r>
        <w:r>
          <w:rPr>
            <w:noProof/>
            <w:webHidden/>
          </w:rPr>
          <w:instrText xml:space="preserve"> PAGEREF _Toc447588293 \h </w:instrText>
        </w:r>
        <w:r>
          <w:rPr>
            <w:noProof/>
            <w:webHidden/>
          </w:rPr>
        </w:r>
        <w:r>
          <w:rPr>
            <w:noProof/>
            <w:webHidden/>
          </w:rPr>
          <w:fldChar w:fldCharType="separate"/>
        </w:r>
        <w:r>
          <w:rPr>
            <w:noProof/>
            <w:webHidden/>
          </w:rPr>
          <w:t>11</w:t>
        </w:r>
        <w:r>
          <w:rPr>
            <w:noProof/>
            <w:webHidden/>
          </w:rPr>
          <w:fldChar w:fldCharType="end"/>
        </w:r>
      </w:hyperlink>
    </w:p>
    <w:p w14:paraId="1D40FFE9" w14:textId="77777777" w:rsidR="006C25AF" w:rsidRDefault="006C25AF">
      <w:pPr>
        <w:pStyle w:val="Tabladeilustraciones"/>
        <w:tabs>
          <w:tab w:val="right" w:leader="dot" w:pos="8828"/>
        </w:tabs>
        <w:rPr>
          <w:rFonts w:eastAsiaTheme="minorEastAsia"/>
          <w:noProof/>
          <w:lang w:eastAsia="es-MX"/>
        </w:rPr>
      </w:pPr>
      <w:hyperlink w:anchor="_Toc447588294" w:history="1">
        <w:r w:rsidRPr="00E7575F">
          <w:rPr>
            <w:rStyle w:val="Hipervnculo"/>
            <w:noProof/>
          </w:rPr>
          <w:t>Ilustración 11: Agregar herramienta</w:t>
        </w:r>
        <w:r>
          <w:rPr>
            <w:noProof/>
            <w:webHidden/>
          </w:rPr>
          <w:tab/>
        </w:r>
        <w:r>
          <w:rPr>
            <w:noProof/>
            <w:webHidden/>
          </w:rPr>
          <w:fldChar w:fldCharType="begin"/>
        </w:r>
        <w:r>
          <w:rPr>
            <w:noProof/>
            <w:webHidden/>
          </w:rPr>
          <w:instrText xml:space="preserve"> PAGEREF _Toc447588294 \h </w:instrText>
        </w:r>
        <w:r>
          <w:rPr>
            <w:noProof/>
            <w:webHidden/>
          </w:rPr>
        </w:r>
        <w:r>
          <w:rPr>
            <w:noProof/>
            <w:webHidden/>
          </w:rPr>
          <w:fldChar w:fldCharType="separate"/>
        </w:r>
        <w:r>
          <w:rPr>
            <w:noProof/>
            <w:webHidden/>
          </w:rPr>
          <w:t>12</w:t>
        </w:r>
        <w:r>
          <w:rPr>
            <w:noProof/>
            <w:webHidden/>
          </w:rPr>
          <w:fldChar w:fldCharType="end"/>
        </w:r>
      </w:hyperlink>
    </w:p>
    <w:p w14:paraId="61A64B16" w14:textId="77777777" w:rsidR="006C25AF" w:rsidRDefault="006C25AF">
      <w:pPr>
        <w:pStyle w:val="Tabladeilustraciones"/>
        <w:tabs>
          <w:tab w:val="right" w:leader="dot" w:pos="8828"/>
        </w:tabs>
        <w:rPr>
          <w:rFonts w:eastAsiaTheme="minorEastAsia"/>
          <w:noProof/>
          <w:lang w:eastAsia="es-MX"/>
        </w:rPr>
      </w:pPr>
      <w:hyperlink w:anchor="_Toc447588295" w:history="1">
        <w:r w:rsidRPr="00E7575F">
          <w:rPr>
            <w:rStyle w:val="Hipervnculo"/>
            <w:noProof/>
          </w:rPr>
          <w:t>Ilustración 12: Menú de usuarios</w:t>
        </w:r>
        <w:r>
          <w:rPr>
            <w:noProof/>
            <w:webHidden/>
          </w:rPr>
          <w:tab/>
        </w:r>
        <w:r>
          <w:rPr>
            <w:noProof/>
            <w:webHidden/>
          </w:rPr>
          <w:fldChar w:fldCharType="begin"/>
        </w:r>
        <w:r>
          <w:rPr>
            <w:noProof/>
            <w:webHidden/>
          </w:rPr>
          <w:instrText xml:space="preserve"> PAGEREF _Toc447588295 \h </w:instrText>
        </w:r>
        <w:r>
          <w:rPr>
            <w:noProof/>
            <w:webHidden/>
          </w:rPr>
        </w:r>
        <w:r>
          <w:rPr>
            <w:noProof/>
            <w:webHidden/>
          </w:rPr>
          <w:fldChar w:fldCharType="separate"/>
        </w:r>
        <w:r>
          <w:rPr>
            <w:noProof/>
            <w:webHidden/>
          </w:rPr>
          <w:t>13</w:t>
        </w:r>
        <w:r>
          <w:rPr>
            <w:noProof/>
            <w:webHidden/>
          </w:rPr>
          <w:fldChar w:fldCharType="end"/>
        </w:r>
      </w:hyperlink>
    </w:p>
    <w:p w14:paraId="439B62BC" w14:textId="77777777" w:rsidR="006C25AF" w:rsidRDefault="006C25AF">
      <w:pPr>
        <w:pStyle w:val="Tabladeilustraciones"/>
        <w:tabs>
          <w:tab w:val="right" w:leader="dot" w:pos="8828"/>
        </w:tabs>
        <w:rPr>
          <w:rFonts w:eastAsiaTheme="minorEastAsia"/>
          <w:noProof/>
          <w:lang w:eastAsia="es-MX"/>
        </w:rPr>
      </w:pPr>
      <w:hyperlink w:anchor="_Toc447588296" w:history="1">
        <w:r w:rsidRPr="00E7575F">
          <w:rPr>
            <w:rStyle w:val="Hipervnculo"/>
            <w:noProof/>
          </w:rPr>
          <w:t>Ilustración 13: agregar un usuario</w:t>
        </w:r>
        <w:r>
          <w:rPr>
            <w:noProof/>
            <w:webHidden/>
          </w:rPr>
          <w:tab/>
        </w:r>
        <w:r>
          <w:rPr>
            <w:noProof/>
            <w:webHidden/>
          </w:rPr>
          <w:fldChar w:fldCharType="begin"/>
        </w:r>
        <w:r>
          <w:rPr>
            <w:noProof/>
            <w:webHidden/>
          </w:rPr>
          <w:instrText xml:space="preserve"> PAGEREF _Toc447588296 \h </w:instrText>
        </w:r>
        <w:r>
          <w:rPr>
            <w:noProof/>
            <w:webHidden/>
          </w:rPr>
        </w:r>
        <w:r>
          <w:rPr>
            <w:noProof/>
            <w:webHidden/>
          </w:rPr>
          <w:fldChar w:fldCharType="separate"/>
        </w:r>
        <w:r>
          <w:rPr>
            <w:noProof/>
            <w:webHidden/>
          </w:rPr>
          <w:t>14</w:t>
        </w:r>
        <w:r>
          <w:rPr>
            <w:noProof/>
            <w:webHidden/>
          </w:rPr>
          <w:fldChar w:fldCharType="end"/>
        </w:r>
      </w:hyperlink>
    </w:p>
    <w:p w14:paraId="3B2794AC" w14:textId="77777777" w:rsidR="006C25AF" w:rsidRDefault="006C25AF">
      <w:pPr>
        <w:pStyle w:val="Tabladeilustraciones"/>
        <w:tabs>
          <w:tab w:val="right" w:leader="dot" w:pos="8828"/>
        </w:tabs>
        <w:rPr>
          <w:rFonts w:eastAsiaTheme="minorEastAsia"/>
          <w:noProof/>
          <w:lang w:eastAsia="es-MX"/>
        </w:rPr>
      </w:pPr>
      <w:hyperlink w:anchor="_Toc447588297" w:history="1">
        <w:r w:rsidRPr="00E7575F">
          <w:rPr>
            <w:rStyle w:val="Hipervnculo"/>
            <w:noProof/>
          </w:rPr>
          <w:t>Ilustración 14: agregar movimiento</w:t>
        </w:r>
        <w:r>
          <w:rPr>
            <w:noProof/>
            <w:webHidden/>
          </w:rPr>
          <w:tab/>
        </w:r>
        <w:r>
          <w:rPr>
            <w:noProof/>
            <w:webHidden/>
          </w:rPr>
          <w:fldChar w:fldCharType="begin"/>
        </w:r>
        <w:r>
          <w:rPr>
            <w:noProof/>
            <w:webHidden/>
          </w:rPr>
          <w:instrText xml:space="preserve"> PAGEREF _Toc447588297 \h </w:instrText>
        </w:r>
        <w:r>
          <w:rPr>
            <w:noProof/>
            <w:webHidden/>
          </w:rPr>
        </w:r>
        <w:r>
          <w:rPr>
            <w:noProof/>
            <w:webHidden/>
          </w:rPr>
          <w:fldChar w:fldCharType="separate"/>
        </w:r>
        <w:r>
          <w:rPr>
            <w:noProof/>
            <w:webHidden/>
          </w:rPr>
          <w:t>15</w:t>
        </w:r>
        <w:r>
          <w:rPr>
            <w:noProof/>
            <w:webHidden/>
          </w:rPr>
          <w:fldChar w:fldCharType="end"/>
        </w:r>
      </w:hyperlink>
    </w:p>
    <w:p w14:paraId="787F642C" w14:textId="77777777" w:rsidR="006C25AF" w:rsidRDefault="006C25AF">
      <w:pPr>
        <w:pStyle w:val="Tabladeilustraciones"/>
        <w:tabs>
          <w:tab w:val="right" w:leader="dot" w:pos="8828"/>
        </w:tabs>
        <w:rPr>
          <w:rFonts w:eastAsiaTheme="minorEastAsia"/>
          <w:noProof/>
          <w:lang w:eastAsia="es-MX"/>
        </w:rPr>
      </w:pPr>
      <w:hyperlink w:anchor="_Toc447588298" w:history="1">
        <w:r w:rsidRPr="00E7575F">
          <w:rPr>
            <w:rStyle w:val="Hipervnculo"/>
            <w:noProof/>
          </w:rPr>
          <w:t>Ilustración 15: ver movimientos</w:t>
        </w:r>
        <w:r>
          <w:rPr>
            <w:noProof/>
            <w:webHidden/>
          </w:rPr>
          <w:tab/>
        </w:r>
        <w:r>
          <w:rPr>
            <w:noProof/>
            <w:webHidden/>
          </w:rPr>
          <w:fldChar w:fldCharType="begin"/>
        </w:r>
        <w:r>
          <w:rPr>
            <w:noProof/>
            <w:webHidden/>
          </w:rPr>
          <w:instrText xml:space="preserve"> PAGEREF _Toc447588298 \h </w:instrText>
        </w:r>
        <w:r>
          <w:rPr>
            <w:noProof/>
            <w:webHidden/>
          </w:rPr>
        </w:r>
        <w:r>
          <w:rPr>
            <w:noProof/>
            <w:webHidden/>
          </w:rPr>
          <w:fldChar w:fldCharType="separate"/>
        </w:r>
        <w:r>
          <w:rPr>
            <w:noProof/>
            <w:webHidden/>
          </w:rPr>
          <w:t>15</w:t>
        </w:r>
        <w:r>
          <w:rPr>
            <w:noProof/>
            <w:webHidden/>
          </w:rPr>
          <w:fldChar w:fldCharType="end"/>
        </w:r>
      </w:hyperlink>
    </w:p>
    <w:p w14:paraId="49F976EC" w14:textId="44DB68D1" w:rsidR="006C25AF" w:rsidRDefault="006C25AF" w:rsidP="004434BF">
      <w:pPr>
        <w:rPr>
          <w:b/>
          <w:sz w:val="32"/>
        </w:rPr>
      </w:pPr>
      <w:r>
        <w:rPr>
          <w:b/>
          <w:sz w:val="32"/>
        </w:rPr>
        <w:fldChar w:fldCharType="end"/>
      </w:r>
    </w:p>
    <w:p w14:paraId="3050ECB9" w14:textId="77777777" w:rsidR="006C25AF" w:rsidRDefault="006C25AF">
      <w:pPr>
        <w:rPr>
          <w:b/>
          <w:sz w:val="32"/>
        </w:rPr>
      </w:pPr>
      <w:r>
        <w:rPr>
          <w:b/>
          <w:sz w:val="32"/>
        </w:rPr>
        <w:br w:type="page"/>
      </w:r>
    </w:p>
    <w:p w14:paraId="1B4BC543" w14:textId="77777777" w:rsidR="006C25AF" w:rsidRDefault="006C25AF" w:rsidP="004434BF">
      <w:pPr>
        <w:rPr>
          <w:b/>
          <w:sz w:val="32"/>
        </w:rPr>
      </w:pPr>
    </w:p>
    <w:p w14:paraId="2BBB1657" w14:textId="77777777" w:rsidR="00BE79C2" w:rsidRPr="00F357CD" w:rsidRDefault="00A66677" w:rsidP="0039447D">
      <w:pPr>
        <w:pStyle w:val="Ttulo1"/>
      </w:pPr>
      <w:bookmarkStart w:id="2" w:name="_Toc447588261"/>
      <w:r w:rsidRPr="00F357CD">
        <w:t>PROYECTO</w:t>
      </w:r>
      <w:bookmarkEnd w:id="1"/>
      <w:bookmarkEnd w:id="2"/>
    </w:p>
    <w:p w14:paraId="4354DCB9" w14:textId="5DB692C1" w:rsidR="00094A9A" w:rsidRPr="007D395E" w:rsidRDefault="00094A9A" w:rsidP="00EC35F5">
      <w:pPr>
        <w:spacing w:after="0" w:line="480" w:lineRule="auto"/>
        <w:jc w:val="both"/>
        <w:rPr>
          <w:rFonts w:ascii="Arial" w:hAnsi="Arial" w:cs="Arial"/>
          <w:sz w:val="20"/>
          <w:szCs w:val="20"/>
          <w:lang w:eastAsia="ja-JP"/>
        </w:rPr>
      </w:pPr>
    </w:p>
    <w:p w14:paraId="29A48C3C" w14:textId="77777777" w:rsidR="00310217" w:rsidRDefault="00310217" w:rsidP="0039447D">
      <w:pPr>
        <w:pStyle w:val="Ttulo2"/>
      </w:pPr>
      <w:bookmarkStart w:id="3" w:name="_Toc77411134"/>
      <w:bookmarkStart w:id="4" w:name="_Toc379808521"/>
      <w:bookmarkStart w:id="5" w:name="_Toc447588262"/>
      <w:r w:rsidRPr="00F357CD">
        <w:t>Alcance del Proyecto</w:t>
      </w:r>
      <w:bookmarkEnd w:id="3"/>
      <w:bookmarkEnd w:id="4"/>
      <w:bookmarkEnd w:id="5"/>
    </w:p>
    <w:p w14:paraId="7FBFA003" w14:textId="1AEE40F1" w:rsidR="00C0415A" w:rsidRPr="00C0415A" w:rsidRDefault="00C0415A" w:rsidP="00C0415A">
      <w:pPr>
        <w:spacing w:line="480" w:lineRule="auto"/>
        <w:jc w:val="both"/>
        <w:rPr>
          <w:rFonts w:ascii="Arial" w:hAnsi="Arial" w:cs="Arial"/>
          <w:sz w:val="20"/>
          <w:szCs w:val="20"/>
        </w:rPr>
      </w:pPr>
      <w:r w:rsidRPr="00C0415A">
        <w:rPr>
          <w:rFonts w:ascii="Arial" w:hAnsi="Arial" w:cs="Arial"/>
          <w:sz w:val="20"/>
          <w:szCs w:val="20"/>
        </w:rPr>
        <w:t>La implementación de la aplicación será capaz de garantizar y brindar a los usuarios que la utilicen a obtener acceso y control de la información continuamente actualizada sobre los usuarios, los clientes, proveedores y almacén. Y así mismo agregar nuevos registros respectivamente sobre los módulos anteriormente mencionados. Esto tiene como objetivo tener de primera mano todos los datos específicos de cada usuario, cada proveedor y cada herramienta en el almacén ordenada y confiablemente. Todo ello con el fin de obtener todos los datos de cada automóvil y refacción de una manera organizada y confiable.</w:t>
      </w:r>
    </w:p>
    <w:p w14:paraId="139D4B9B" w14:textId="413E1812" w:rsidR="007D395E" w:rsidRPr="007D395E" w:rsidRDefault="007D395E" w:rsidP="00EC35F5">
      <w:pPr>
        <w:pStyle w:val="Prrafodelista"/>
        <w:numPr>
          <w:ilvl w:val="0"/>
          <w:numId w:val="5"/>
        </w:numPr>
        <w:spacing w:after="160" w:line="480" w:lineRule="auto"/>
        <w:jc w:val="both"/>
        <w:rPr>
          <w:rFonts w:ascii="Arial" w:hAnsi="Arial" w:cs="Arial"/>
          <w:sz w:val="20"/>
          <w:szCs w:val="20"/>
        </w:rPr>
      </w:pPr>
      <w:bookmarkStart w:id="6" w:name="_Toc379808522"/>
    </w:p>
    <w:p w14:paraId="146A2FDC" w14:textId="441CEE88" w:rsidR="000C6F46" w:rsidRDefault="001043D0" w:rsidP="0039447D">
      <w:pPr>
        <w:pStyle w:val="Ttulo2"/>
      </w:pPr>
      <w:bookmarkStart w:id="7" w:name="_Toc447588263"/>
      <w:r>
        <w:t xml:space="preserve">Objetivos </w:t>
      </w:r>
      <w:r w:rsidRPr="00F357CD">
        <w:t xml:space="preserve"> del Proyect</w:t>
      </w:r>
      <w:r w:rsidR="000C6F46">
        <w:t>o</w:t>
      </w:r>
      <w:bookmarkEnd w:id="7"/>
    </w:p>
    <w:p w14:paraId="48BAC764" w14:textId="77777777" w:rsidR="000C6F46" w:rsidRDefault="000C6F46" w:rsidP="00C0415A">
      <w:pPr>
        <w:pStyle w:val="Ttulo3"/>
        <w:spacing w:line="480" w:lineRule="auto"/>
        <w:jc w:val="both"/>
      </w:pPr>
      <w:bookmarkStart w:id="8" w:name="_Toc447588264"/>
      <w:bookmarkEnd w:id="6"/>
      <w:r>
        <w:t>Objetivo General</w:t>
      </w:r>
      <w:bookmarkEnd w:id="8"/>
    </w:p>
    <w:p w14:paraId="1941C3D0" w14:textId="43F719AB" w:rsidR="00C0415A" w:rsidRPr="007D395E" w:rsidRDefault="00C0415A" w:rsidP="00C0415A">
      <w:pPr>
        <w:spacing w:line="480" w:lineRule="auto"/>
        <w:jc w:val="both"/>
      </w:pPr>
      <w:bookmarkStart w:id="9" w:name="_GoBack"/>
      <w:r>
        <w:t>Obtener el control administrativo de los procesos y productos Industrias VI-GO S.A. de C.V. mediante un sistema que muestre y administre las necesidades del personal administrativo de la empresa.</w:t>
      </w:r>
    </w:p>
    <w:p w14:paraId="15547E36" w14:textId="77777777" w:rsidR="001043D0" w:rsidRPr="00F357CD" w:rsidRDefault="000C6F46" w:rsidP="00C0415A">
      <w:pPr>
        <w:pStyle w:val="Ttulo3"/>
        <w:spacing w:line="480" w:lineRule="auto"/>
        <w:jc w:val="both"/>
      </w:pPr>
      <w:bookmarkStart w:id="10" w:name="_Toc447588265"/>
      <w:r>
        <w:t>Objetivos Específicos</w:t>
      </w:r>
      <w:bookmarkEnd w:id="10"/>
    </w:p>
    <w:p w14:paraId="3527135B" w14:textId="2268A7BD" w:rsidR="00C0415A" w:rsidRPr="00C0415A" w:rsidRDefault="00C0415A" w:rsidP="00C0415A">
      <w:pPr>
        <w:pStyle w:val="Prrafodelista"/>
        <w:numPr>
          <w:ilvl w:val="0"/>
          <w:numId w:val="6"/>
        </w:numPr>
        <w:spacing w:after="160" w:line="480" w:lineRule="auto"/>
        <w:jc w:val="both"/>
        <w:rPr>
          <w:rFonts w:ascii="Arial" w:hAnsi="Arial" w:cs="Arial"/>
          <w:sz w:val="20"/>
        </w:rPr>
      </w:pPr>
      <w:r w:rsidRPr="00C0415A">
        <w:rPr>
          <w:rFonts w:ascii="Arial" w:hAnsi="Arial" w:cs="Arial"/>
          <w:sz w:val="20"/>
        </w:rPr>
        <w:t xml:space="preserve">Analizar y conocer los procesos internos y administrativo de la empresa para implementarlos en el software a desarrollar. </w:t>
      </w:r>
    </w:p>
    <w:p w14:paraId="5FC5EC32" w14:textId="581D924C" w:rsidR="00C0415A" w:rsidRPr="00C0415A" w:rsidRDefault="00C0415A" w:rsidP="00C0415A">
      <w:pPr>
        <w:pStyle w:val="Prrafodelista"/>
        <w:numPr>
          <w:ilvl w:val="0"/>
          <w:numId w:val="6"/>
        </w:numPr>
        <w:spacing w:after="160" w:line="480" w:lineRule="auto"/>
        <w:jc w:val="both"/>
        <w:rPr>
          <w:rFonts w:ascii="Arial" w:hAnsi="Arial" w:cs="Arial"/>
          <w:sz w:val="20"/>
        </w:rPr>
      </w:pPr>
      <w:r w:rsidRPr="00C0415A">
        <w:rPr>
          <w:rFonts w:ascii="Arial" w:hAnsi="Arial" w:cs="Arial"/>
          <w:sz w:val="20"/>
        </w:rPr>
        <w:t xml:space="preserve">Desarrollar un módulo que muestre al cuerpo directivo de la organización un control de sus ventas, ingresos y egresos, así como las pérdidas. </w:t>
      </w:r>
    </w:p>
    <w:p w14:paraId="3FEF36FD" w14:textId="6E68A8E5" w:rsidR="001F5D09" w:rsidRPr="00C0415A" w:rsidRDefault="00C0415A" w:rsidP="00C0415A">
      <w:pPr>
        <w:pStyle w:val="Prrafodelista"/>
        <w:numPr>
          <w:ilvl w:val="0"/>
          <w:numId w:val="6"/>
        </w:numPr>
        <w:spacing w:after="160" w:line="480" w:lineRule="auto"/>
        <w:jc w:val="both"/>
        <w:rPr>
          <w:rFonts w:ascii="Arial" w:hAnsi="Arial" w:cs="Arial"/>
          <w:sz w:val="20"/>
        </w:rPr>
      </w:pPr>
      <w:r w:rsidRPr="00C0415A">
        <w:rPr>
          <w:rFonts w:ascii="Arial" w:hAnsi="Arial" w:cs="Arial"/>
          <w:sz w:val="20"/>
        </w:rPr>
        <w:t>Controlar el orden de los almacenes a un estricto sistema de control de almacén. Disminuir de manera efectiva al punto de reducir al mínimo las pérdidas en el área de insumos.</w:t>
      </w:r>
    </w:p>
    <w:bookmarkEnd w:id="9"/>
    <w:p w14:paraId="571D58AF" w14:textId="281E945D" w:rsidR="00BC7E2F" w:rsidRDefault="00BC7E2F" w:rsidP="006C25AF">
      <w:pPr>
        <w:tabs>
          <w:tab w:val="left" w:pos="7305"/>
        </w:tabs>
        <w:rPr>
          <w:rFonts w:ascii="Arial" w:hAnsi="Arial" w:cs="Arial"/>
          <w:b/>
          <w:sz w:val="20"/>
          <w:szCs w:val="20"/>
        </w:rPr>
      </w:pPr>
      <w:r>
        <w:rPr>
          <w:rFonts w:ascii="Arial" w:hAnsi="Arial"/>
          <w:bCs/>
          <w:sz w:val="20"/>
          <w:szCs w:val="20"/>
        </w:rPr>
        <w:br w:type="page"/>
      </w:r>
      <w:r w:rsidR="006C25AF">
        <w:rPr>
          <w:rFonts w:ascii="Arial" w:hAnsi="Arial"/>
          <w:bCs/>
          <w:sz w:val="20"/>
          <w:szCs w:val="20"/>
        </w:rPr>
        <w:lastRenderedPageBreak/>
        <w:tab/>
      </w:r>
    </w:p>
    <w:p w14:paraId="1BE00413" w14:textId="77777777" w:rsidR="005A7B97" w:rsidRPr="00E866C0" w:rsidRDefault="00A66677" w:rsidP="00E866C0">
      <w:pPr>
        <w:pStyle w:val="Ttulo1"/>
      </w:pPr>
      <w:bookmarkStart w:id="11" w:name="_Toc379808523"/>
      <w:bookmarkStart w:id="12" w:name="_Toc447588266"/>
      <w:r>
        <w:t>GUÍA DE USO</w:t>
      </w:r>
      <w:bookmarkEnd w:id="11"/>
      <w:bookmarkEnd w:id="12"/>
    </w:p>
    <w:p w14:paraId="7C08FFDA" w14:textId="77777777" w:rsidR="001F5D09" w:rsidRPr="00F357CD" w:rsidRDefault="001F5D09" w:rsidP="00565969">
      <w:pPr>
        <w:pStyle w:val="Prrafodelista"/>
        <w:numPr>
          <w:ilvl w:val="0"/>
          <w:numId w:val="2"/>
        </w:numPr>
        <w:spacing w:line="240" w:lineRule="auto"/>
        <w:ind w:firstLine="0"/>
        <w:jc w:val="both"/>
        <w:rPr>
          <w:del w:id="13" w:author="Comparison" w:date="2014-08-27T11:42:00Z"/>
          <w:rFonts w:ascii="Arial" w:hAnsi="Arial" w:cs="Arial"/>
          <w:b/>
          <w:vanish/>
          <w:sz w:val="20"/>
          <w:szCs w:val="20"/>
        </w:rPr>
      </w:pPr>
      <w:bookmarkStart w:id="14" w:name="_Toc396914426"/>
      <w:bookmarkStart w:id="15" w:name="_Toc396976252"/>
      <w:bookmarkStart w:id="16" w:name="_Toc447588267"/>
      <w:bookmarkEnd w:id="14"/>
      <w:bookmarkEnd w:id="15"/>
      <w:bookmarkEnd w:id="16"/>
    </w:p>
    <w:p w14:paraId="073623A3" w14:textId="77777777" w:rsidR="00DA0405" w:rsidRDefault="00355120" w:rsidP="00DA0405">
      <w:pPr>
        <w:pStyle w:val="Ttulo2"/>
        <w:rPr>
          <w:ins w:id="17" w:author="Comparison" w:date="2014-08-27T11:42:00Z"/>
        </w:rPr>
      </w:pPr>
      <w:bookmarkStart w:id="18" w:name="_Toc379808524"/>
      <w:bookmarkStart w:id="19" w:name="_Toc447588268"/>
      <w:r>
        <w:t xml:space="preserve">Funcionalidad </w:t>
      </w:r>
      <w:ins w:id="20" w:author="Comparison" w:date="2014-08-27T11:42:00Z">
        <w:r w:rsidR="00DA0405">
          <w:t>de Inicio</w:t>
        </w:r>
        <w:bookmarkEnd w:id="19"/>
      </w:ins>
    </w:p>
    <w:bookmarkEnd w:id="18"/>
    <w:p w14:paraId="7F16993F" w14:textId="1C04317F" w:rsidR="003A128D" w:rsidRDefault="00C0415A" w:rsidP="00C0415A">
      <w:pPr>
        <w:spacing w:line="480" w:lineRule="auto"/>
        <w:jc w:val="both"/>
        <w:rPr>
          <w:rFonts w:ascii="Arial" w:hAnsi="Arial" w:cs="Arial"/>
          <w:sz w:val="20"/>
        </w:rPr>
      </w:pPr>
      <w:r>
        <w:rPr>
          <w:rFonts w:ascii="Arial" w:hAnsi="Arial" w:cs="Arial"/>
          <w:sz w:val="20"/>
        </w:rPr>
        <w:t>Una vez que se ejecute la aplicación se mostrará una pantalla ofreciendo n inicio de sesión como se muestra en la Ilustración 1. Deben ser ingresados datos correspondientes a una cuenta real para poder tener acceso a los siguientes menús.</w:t>
      </w:r>
    </w:p>
    <w:p w14:paraId="5E40EE25" w14:textId="77777777" w:rsidR="00C0415A" w:rsidRDefault="00C0415A" w:rsidP="00C0415A">
      <w:pPr>
        <w:keepNext/>
        <w:spacing w:line="480" w:lineRule="auto"/>
        <w:jc w:val="both"/>
      </w:pPr>
      <w:r>
        <w:rPr>
          <w:noProof/>
          <w:lang w:eastAsia="es-MX"/>
        </w:rPr>
        <w:drawing>
          <wp:inline distT="0" distB="0" distL="0" distR="0" wp14:anchorId="3C32FACB" wp14:editId="0ACC162A">
            <wp:extent cx="3419475" cy="3790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3790950"/>
                    </a:xfrm>
                    <a:prstGeom prst="rect">
                      <a:avLst/>
                    </a:prstGeom>
                  </pic:spPr>
                </pic:pic>
              </a:graphicData>
            </a:graphic>
          </wp:inline>
        </w:drawing>
      </w:r>
    </w:p>
    <w:p w14:paraId="1C6CEC72" w14:textId="0B7B63CC" w:rsidR="00C0415A" w:rsidRDefault="00C0415A" w:rsidP="00C0415A">
      <w:pPr>
        <w:pStyle w:val="Descripcin"/>
        <w:jc w:val="both"/>
        <w:rPr>
          <w:lang w:val="es-ES" w:eastAsia="es-ES"/>
        </w:rPr>
      </w:pPr>
      <w:bookmarkStart w:id="21" w:name="_Toc447588284"/>
      <w:r>
        <w:t xml:space="preserve">Ilustración </w:t>
      </w:r>
      <w:r w:rsidR="008A4EC5">
        <w:fldChar w:fldCharType="begin"/>
      </w:r>
      <w:r w:rsidR="008A4EC5">
        <w:instrText xml:space="preserve"> SEQ Ilustració</w:instrText>
      </w:r>
      <w:r w:rsidR="008A4EC5">
        <w:instrText xml:space="preserve">n \* ARABIC </w:instrText>
      </w:r>
      <w:r w:rsidR="008A4EC5">
        <w:fldChar w:fldCharType="separate"/>
      </w:r>
      <w:r w:rsidR="00F101CB">
        <w:rPr>
          <w:noProof/>
        </w:rPr>
        <w:t>1</w:t>
      </w:r>
      <w:r w:rsidR="008A4EC5">
        <w:rPr>
          <w:noProof/>
        </w:rPr>
        <w:fldChar w:fldCharType="end"/>
      </w:r>
      <w:r>
        <w:t>: Módulo de inicio de sesión</w:t>
      </w:r>
      <w:bookmarkEnd w:id="21"/>
    </w:p>
    <w:p w14:paraId="17B034CC" w14:textId="77777777" w:rsidR="00C0415A" w:rsidRDefault="00C0415A" w:rsidP="00C0415A">
      <w:pPr>
        <w:rPr>
          <w:lang w:val="es-ES" w:eastAsia="es-ES"/>
        </w:rPr>
      </w:pPr>
    </w:p>
    <w:p w14:paraId="5DE6259D" w14:textId="0C429B80" w:rsidR="00C0415A" w:rsidRDefault="00C0415A" w:rsidP="00C0415A">
      <w:pPr>
        <w:rPr>
          <w:lang w:val="es-ES" w:eastAsia="es-ES"/>
        </w:rPr>
      </w:pPr>
      <w:r>
        <w:rPr>
          <w:lang w:val="es-ES" w:eastAsia="es-ES"/>
        </w:rPr>
        <w:t>Una vez ingresado datos válidos podremos ingresar a la siguiente pantalla la cual muestra el total de módulos disponibles para el usuario que inició sesión como se muestra en la Ilustración 2.</w:t>
      </w:r>
      <w:r w:rsidR="00511A12">
        <w:rPr>
          <w:lang w:val="es-ES" w:eastAsia="es-ES"/>
        </w:rPr>
        <w:t xml:space="preserve"> Si el usuario “</w:t>
      </w:r>
      <w:proofErr w:type="spellStart"/>
      <w:r w:rsidR="00511A12">
        <w:rPr>
          <w:lang w:val="es-ES" w:eastAsia="es-ES"/>
        </w:rPr>
        <w:t>logeado</w:t>
      </w:r>
      <w:proofErr w:type="spellEnd"/>
      <w:r w:rsidR="00511A12">
        <w:rPr>
          <w:lang w:val="es-ES" w:eastAsia="es-ES"/>
        </w:rPr>
        <w:t xml:space="preserve">” no cuenta con los permisos necesarios no podrá acceder a </w:t>
      </w:r>
      <w:r w:rsidR="00627996">
        <w:rPr>
          <w:lang w:val="es-ES" w:eastAsia="es-ES"/>
        </w:rPr>
        <w:t>ciertos</w:t>
      </w:r>
      <w:r w:rsidR="00511A12">
        <w:rPr>
          <w:lang w:val="es-ES" w:eastAsia="es-ES"/>
        </w:rPr>
        <w:t xml:space="preserve"> módulos especificados por el sistema </w:t>
      </w:r>
      <w:proofErr w:type="spellStart"/>
      <w:r w:rsidR="00511A12">
        <w:rPr>
          <w:lang w:val="es-ES" w:eastAsia="es-ES"/>
        </w:rPr>
        <w:t>como</w:t>
      </w:r>
      <w:proofErr w:type="spellEnd"/>
      <w:r w:rsidR="00511A12">
        <w:rPr>
          <w:lang w:val="es-ES" w:eastAsia="es-ES"/>
        </w:rPr>
        <w:t xml:space="preserve"> se logra observar en la Ilustración 3</w:t>
      </w:r>
    </w:p>
    <w:p w14:paraId="5B94C81D" w14:textId="77777777" w:rsidR="00511A12" w:rsidRDefault="00C0415A" w:rsidP="00511A12">
      <w:pPr>
        <w:keepNext/>
      </w:pPr>
      <w:r>
        <w:rPr>
          <w:noProof/>
          <w:lang w:eastAsia="es-MX"/>
        </w:rPr>
        <w:lastRenderedPageBreak/>
        <w:drawing>
          <wp:inline distT="0" distB="0" distL="0" distR="0" wp14:anchorId="44E047CD" wp14:editId="5DFE92FE">
            <wp:extent cx="5612130" cy="29260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26080"/>
                    </a:xfrm>
                    <a:prstGeom prst="rect">
                      <a:avLst/>
                    </a:prstGeom>
                  </pic:spPr>
                </pic:pic>
              </a:graphicData>
            </a:graphic>
          </wp:inline>
        </w:drawing>
      </w:r>
    </w:p>
    <w:p w14:paraId="23A26930" w14:textId="5F0E00DF" w:rsidR="00C0415A" w:rsidRDefault="00511A12" w:rsidP="00511A12">
      <w:pPr>
        <w:pStyle w:val="Descripcin"/>
        <w:rPr>
          <w:lang w:val="es-ES" w:eastAsia="es-ES"/>
        </w:rPr>
      </w:pPr>
      <w:bookmarkStart w:id="22" w:name="_Toc447588285"/>
      <w:r>
        <w:t xml:space="preserve">Ilustración </w:t>
      </w:r>
      <w:r w:rsidR="008A4EC5">
        <w:fldChar w:fldCharType="begin"/>
      </w:r>
      <w:r w:rsidR="008A4EC5">
        <w:instrText xml:space="preserve"> SEQ Ilustración \* ARABIC </w:instrText>
      </w:r>
      <w:r w:rsidR="008A4EC5">
        <w:fldChar w:fldCharType="separate"/>
      </w:r>
      <w:r w:rsidR="00F101CB">
        <w:rPr>
          <w:noProof/>
        </w:rPr>
        <w:t>2</w:t>
      </w:r>
      <w:r w:rsidR="008A4EC5">
        <w:rPr>
          <w:noProof/>
        </w:rPr>
        <w:fldChar w:fldCharType="end"/>
      </w:r>
      <w:r>
        <w:t>: Menú principal sin bloqueos</w:t>
      </w:r>
      <w:bookmarkEnd w:id="22"/>
    </w:p>
    <w:p w14:paraId="25E671B4" w14:textId="77777777" w:rsidR="00511A12" w:rsidRDefault="00511A12" w:rsidP="00511A12">
      <w:pPr>
        <w:keepNext/>
      </w:pPr>
      <w:r>
        <w:rPr>
          <w:noProof/>
          <w:lang w:eastAsia="es-MX"/>
        </w:rPr>
        <w:drawing>
          <wp:inline distT="0" distB="0" distL="0" distR="0" wp14:anchorId="06DBA575" wp14:editId="57A7E521">
            <wp:extent cx="5612130" cy="2905760"/>
            <wp:effectExtent l="0" t="0" r="762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5760"/>
                    </a:xfrm>
                    <a:prstGeom prst="rect">
                      <a:avLst/>
                    </a:prstGeom>
                  </pic:spPr>
                </pic:pic>
              </a:graphicData>
            </a:graphic>
          </wp:inline>
        </w:drawing>
      </w:r>
    </w:p>
    <w:p w14:paraId="4F920F69" w14:textId="409B8120" w:rsidR="00511A12" w:rsidRDefault="00511A12" w:rsidP="00511A12">
      <w:pPr>
        <w:pStyle w:val="Descripcin"/>
        <w:rPr>
          <w:lang w:val="es-ES" w:eastAsia="es-ES"/>
        </w:rPr>
      </w:pPr>
      <w:bookmarkStart w:id="23" w:name="_Toc447588286"/>
      <w:r>
        <w:t xml:space="preserve">Ilustración </w:t>
      </w:r>
      <w:r w:rsidR="008A4EC5">
        <w:fldChar w:fldCharType="begin"/>
      </w:r>
      <w:r w:rsidR="008A4EC5">
        <w:instrText xml:space="preserve"> SEQ Ilustración \* ARABIC </w:instrText>
      </w:r>
      <w:r w:rsidR="008A4EC5">
        <w:fldChar w:fldCharType="separate"/>
      </w:r>
      <w:r w:rsidR="00F101CB">
        <w:rPr>
          <w:noProof/>
        </w:rPr>
        <w:t>3</w:t>
      </w:r>
      <w:r w:rsidR="008A4EC5">
        <w:rPr>
          <w:noProof/>
        </w:rPr>
        <w:fldChar w:fldCharType="end"/>
      </w:r>
      <w:r>
        <w:t>: Menú principal con bloqueos</w:t>
      </w:r>
      <w:bookmarkEnd w:id="23"/>
    </w:p>
    <w:p w14:paraId="31661652" w14:textId="77777777" w:rsidR="00511A12" w:rsidRDefault="00511A12" w:rsidP="00C0415A">
      <w:pPr>
        <w:rPr>
          <w:lang w:val="es-ES" w:eastAsia="es-ES"/>
        </w:rPr>
      </w:pPr>
    </w:p>
    <w:p w14:paraId="55BFB97B" w14:textId="2E403BEB" w:rsidR="00511A12" w:rsidRDefault="00511A12" w:rsidP="00511A12">
      <w:pPr>
        <w:keepNext/>
      </w:pPr>
      <w:r>
        <w:rPr>
          <w:lang w:val="es-ES" w:eastAsia="es-ES"/>
        </w:rPr>
        <w:t xml:space="preserve">Una vez seleccionado el botón que tiene en texto visible la palabra “Proveedores” se </w:t>
      </w:r>
      <w:r w:rsidR="00627996">
        <w:rPr>
          <w:lang w:val="es-ES" w:eastAsia="es-ES"/>
        </w:rPr>
        <w:t>desplegará</w:t>
      </w:r>
      <w:r>
        <w:rPr>
          <w:lang w:val="es-ES" w:eastAsia="es-ES"/>
        </w:rPr>
        <w:t xml:space="preserve"> una pantalla donde se especifican todos los datos de los proveedores como se muestra en la Ilustración 4 aunado a eso se logra observar que tiene un motor de búsqueda igualmente </w:t>
      </w:r>
      <w:r>
        <w:rPr>
          <w:lang w:val="es-ES" w:eastAsia="es-ES"/>
        </w:rPr>
        <w:lastRenderedPageBreak/>
        <w:t>mostrado en la misma ilustración.</w:t>
      </w:r>
      <w:r w:rsidRPr="00511A12">
        <w:rPr>
          <w:noProof/>
          <w:lang w:eastAsia="es-MX"/>
        </w:rPr>
        <w:t xml:space="preserve"> </w:t>
      </w:r>
      <w:r>
        <w:rPr>
          <w:noProof/>
          <w:lang w:eastAsia="es-MX"/>
        </w:rPr>
        <w:drawing>
          <wp:inline distT="0" distB="0" distL="0" distR="0" wp14:anchorId="26437075" wp14:editId="1D69AB52">
            <wp:extent cx="5612130" cy="265176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51760"/>
                    </a:xfrm>
                    <a:prstGeom prst="rect">
                      <a:avLst/>
                    </a:prstGeom>
                  </pic:spPr>
                </pic:pic>
              </a:graphicData>
            </a:graphic>
          </wp:inline>
        </w:drawing>
      </w:r>
    </w:p>
    <w:p w14:paraId="76D2283A" w14:textId="5DCF57A5" w:rsidR="00511A12" w:rsidRDefault="00511A12" w:rsidP="00511A12">
      <w:pPr>
        <w:pStyle w:val="Descripcin"/>
        <w:rPr>
          <w:lang w:val="es-ES" w:eastAsia="es-ES"/>
        </w:rPr>
      </w:pPr>
      <w:bookmarkStart w:id="24" w:name="_Toc447588287"/>
      <w:r>
        <w:t xml:space="preserve">Ilustración </w:t>
      </w:r>
      <w:r w:rsidR="008A4EC5">
        <w:fldChar w:fldCharType="begin"/>
      </w:r>
      <w:r w:rsidR="008A4EC5">
        <w:instrText xml:space="preserve"> SEQ Ilustración \* ARABIC </w:instrText>
      </w:r>
      <w:r w:rsidR="008A4EC5">
        <w:fldChar w:fldCharType="separate"/>
      </w:r>
      <w:r w:rsidR="00F101CB">
        <w:rPr>
          <w:noProof/>
        </w:rPr>
        <w:t>4</w:t>
      </w:r>
      <w:r w:rsidR="008A4EC5">
        <w:rPr>
          <w:noProof/>
        </w:rPr>
        <w:fldChar w:fldCharType="end"/>
      </w:r>
      <w:r>
        <w:t xml:space="preserve">: </w:t>
      </w:r>
      <w:r w:rsidR="00627996">
        <w:t>Menú</w:t>
      </w:r>
      <w:r>
        <w:t xml:space="preserve"> proveedores</w:t>
      </w:r>
      <w:bookmarkEnd w:id="24"/>
    </w:p>
    <w:p w14:paraId="49DF10E3" w14:textId="2DB5B229" w:rsidR="00511A12" w:rsidRDefault="00511A12" w:rsidP="00C0415A">
      <w:pPr>
        <w:rPr>
          <w:lang w:val="es-ES" w:eastAsia="es-ES"/>
        </w:rPr>
      </w:pPr>
      <w:r>
        <w:rPr>
          <w:lang w:val="es-ES" w:eastAsia="es-ES"/>
        </w:rPr>
        <w:t>Una vez que el usuario presione la primera imagen que se encuentra en la tabla se mostrará un módulo con toda la información que se muestra en tabla de manera ordenada y clara (No puede ser editada) como se muestra en la ilustración 5.</w:t>
      </w:r>
    </w:p>
    <w:p w14:paraId="38BFB0E2" w14:textId="77777777" w:rsidR="00511A12" w:rsidRDefault="00511A12" w:rsidP="00511A12">
      <w:pPr>
        <w:keepNext/>
      </w:pPr>
      <w:r>
        <w:rPr>
          <w:noProof/>
          <w:lang w:eastAsia="es-MX"/>
        </w:rPr>
        <w:drawing>
          <wp:inline distT="0" distB="0" distL="0" distR="0" wp14:anchorId="23688C01" wp14:editId="5E91D568">
            <wp:extent cx="5612130" cy="3348355"/>
            <wp:effectExtent l="0" t="0" r="762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348355"/>
                    </a:xfrm>
                    <a:prstGeom prst="rect">
                      <a:avLst/>
                    </a:prstGeom>
                  </pic:spPr>
                </pic:pic>
              </a:graphicData>
            </a:graphic>
          </wp:inline>
        </w:drawing>
      </w:r>
    </w:p>
    <w:p w14:paraId="79041C11" w14:textId="2092BCDE" w:rsidR="00511A12" w:rsidRDefault="00511A12" w:rsidP="00511A12">
      <w:pPr>
        <w:pStyle w:val="Descripcin"/>
        <w:rPr>
          <w:lang w:val="es-ES" w:eastAsia="es-ES"/>
        </w:rPr>
      </w:pPr>
      <w:bookmarkStart w:id="25" w:name="_Toc447588288"/>
      <w:r>
        <w:t xml:space="preserve">Ilustración </w:t>
      </w:r>
      <w:r w:rsidR="008A4EC5">
        <w:fldChar w:fldCharType="begin"/>
      </w:r>
      <w:r w:rsidR="008A4EC5">
        <w:instrText xml:space="preserve"> SEQ Ilustración \* ARABIC </w:instrText>
      </w:r>
      <w:r w:rsidR="008A4EC5">
        <w:fldChar w:fldCharType="separate"/>
      </w:r>
      <w:r w:rsidR="00F101CB">
        <w:rPr>
          <w:noProof/>
        </w:rPr>
        <w:t>5</w:t>
      </w:r>
      <w:r w:rsidR="008A4EC5">
        <w:rPr>
          <w:noProof/>
        </w:rPr>
        <w:fldChar w:fldCharType="end"/>
      </w:r>
      <w:r w:rsidR="00627996">
        <w:t>: Abrir</w:t>
      </w:r>
      <w:r>
        <w:t xml:space="preserve"> proveedor</w:t>
      </w:r>
      <w:bookmarkEnd w:id="25"/>
    </w:p>
    <w:p w14:paraId="62F686B1" w14:textId="7D36C785" w:rsidR="00511A12" w:rsidRDefault="00511A12" w:rsidP="00511A12">
      <w:pPr>
        <w:rPr>
          <w:lang w:val="es-ES" w:eastAsia="es-ES"/>
        </w:rPr>
      </w:pPr>
      <w:r>
        <w:rPr>
          <w:lang w:val="es-ES" w:eastAsia="es-ES"/>
        </w:rPr>
        <w:lastRenderedPageBreak/>
        <w:t xml:space="preserve">Haciendo uso del botón que se encuentra en la parte superior derecha del meno de proveedores se mostrará una “papelera de reciclaje” donde se mostrarán todos los proveedores </w:t>
      </w:r>
      <w:r w:rsidR="00627996">
        <w:rPr>
          <w:lang w:val="es-ES" w:eastAsia="es-ES"/>
        </w:rPr>
        <w:t>eliminados</w:t>
      </w:r>
      <w:r>
        <w:rPr>
          <w:lang w:val="es-ES" w:eastAsia="es-ES"/>
        </w:rPr>
        <w:t xml:space="preserve"> contará con una opción para restaurarlos como se muestra en la ilustración 6.</w:t>
      </w:r>
    </w:p>
    <w:p w14:paraId="1AC3D1DE" w14:textId="77777777" w:rsidR="00511A12" w:rsidRDefault="00511A12" w:rsidP="00511A12">
      <w:pPr>
        <w:keepNext/>
      </w:pPr>
      <w:r>
        <w:rPr>
          <w:noProof/>
          <w:lang w:eastAsia="es-MX"/>
        </w:rPr>
        <w:drawing>
          <wp:inline distT="0" distB="0" distL="0" distR="0" wp14:anchorId="13968C6B" wp14:editId="45C1C4A8">
            <wp:extent cx="5612130" cy="438277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382770"/>
                    </a:xfrm>
                    <a:prstGeom prst="rect">
                      <a:avLst/>
                    </a:prstGeom>
                  </pic:spPr>
                </pic:pic>
              </a:graphicData>
            </a:graphic>
          </wp:inline>
        </w:drawing>
      </w:r>
    </w:p>
    <w:p w14:paraId="3D011E20" w14:textId="45E91BB4" w:rsidR="00511A12" w:rsidRDefault="00511A12" w:rsidP="00511A12">
      <w:pPr>
        <w:pStyle w:val="Descripcin"/>
        <w:rPr>
          <w:lang w:val="es-ES" w:eastAsia="es-ES"/>
        </w:rPr>
      </w:pPr>
      <w:bookmarkStart w:id="26" w:name="_Toc447588289"/>
      <w:r>
        <w:t xml:space="preserve">Ilustración </w:t>
      </w:r>
      <w:r w:rsidR="008A4EC5">
        <w:fldChar w:fldCharType="begin"/>
      </w:r>
      <w:r w:rsidR="008A4EC5">
        <w:instrText xml:space="preserve"> SEQ Il</w:instrText>
      </w:r>
      <w:r w:rsidR="008A4EC5">
        <w:instrText xml:space="preserve">ustración \* ARABIC </w:instrText>
      </w:r>
      <w:r w:rsidR="008A4EC5">
        <w:fldChar w:fldCharType="separate"/>
      </w:r>
      <w:r w:rsidR="00F101CB">
        <w:rPr>
          <w:noProof/>
        </w:rPr>
        <w:t>6</w:t>
      </w:r>
      <w:r w:rsidR="008A4EC5">
        <w:rPr>
          <w:noProof/>
        </w:rPr>
        <w:fldChar w:fldCharType="end"/>
      </w:r>
      <w:r>
        <w:t>: Papelera proveedores</w:t>
      </w:r>
      <w:bookmarkEnd w:id="26"/>
    </w:p>
    <w:p w14:paraId="357DD120" w14:textId="77777777" w:rsidR="000A093A" w:rsidRDefault="000A093A" w:rsidP="000A093A">
      <w:pPr>
        <w:keepNext/>
        <w:rPr>
          <w:lang w:val="es-ES" w:eastAsia="es-ES"/>
        </w:rPr>
      </w:pPr>
    </w:p>
    <w:p w14:paraId="36CC8008" w14:textId="77777777" w:rsidR="000A093A" w:rsidRDefault="000A093A" w:rsidP="000A093A">
      <w:pPr>
        <w:keepNext/>
        <w:rPr>
          <w:lang w:val="es-ES" w:eastAsia="es-ES"/>
        </w:rPr>
      </w:pPr>
    </w:p>
    <w:p w14:paraId="5E5890B7" w14:textId="77777777" w:rsidR="000A093A" w:rsidRDefault="000A093A" w:rsidP="000A093A">
      <w:pPr>
        <w:keepNext/>
        <w:rPr>
          <w:lang w:val="es-ES" w:eastAsia="es-ES"/>
        </w:rPr>
      </w:pPr>
    </w:p>
    <w:p w14:paraId="06B4A635" w14:textId="77777777" w:rsidR="000A093A" w:rsidRDefault="000A093A" w:rsidP="000A093A">
      <w:pPr>
        <w:keepNext/>
        <w:rPr>
          <w:lang w:val="es-ES" w:eastAsia="es-ES"/>
        </w:rPr>
      </w:pPr>
    </w:p>
    <w:p w14:paraId="5B58FE0B" w14:textId="77777777" w:rsidR="000A093A" w:rsidRDefault="000A093A" w:rsidP="000A093A">
      <w:pPr>
        <w:keepNext/>
        <w:rPr>
          <w:lang w:val="es-ES" w:eastAsia="es-ES"/>
        </w:rPr>
      </w:pPr>
    </w:p>
    <w:p w14:paraId="0016CE15" w14:textId="77777777" w:rsidR="000A093A" w:rsidRDefault="000A093A" w:rsidP="000A093A">
      <w:pPr>
        <w:keepNext/>
        <w:rPr>
          <w:lang w:val="es-ES" w:eastAsia="es-ES"/>
        </w:rPr>
      </w:pPr>
    </w:p>
    <w:p w14:paraId="05ECA631" w14:textId="77777777" w:rsidR="000A093A" w:rsidRDefault="000A093A" w:rsidP="000A093A">
      <w:pPr>
        <w:keepNext/>
        <w:rPr>
          <w:lang w:val="es-ES" w:eastAsia="es-ES"/>
        </w:rPr>
      </w:pPr>
    </w:p>
    <w:p w14:paraId="62B05FDF" w14:textId="77777777" w:rsidR="000A093A" w:rsidRDefault="000A093A" w:rsidP="000A093A">
      <w:pPr>
        <w:keepNext/>
        <w:rPr>
          <w:lang w:val="es-ES" w:eastAsia="es-ES"/>
        </w:rPr>
      </w:pPr>
    </w:p>
    <w:p w14:paraId="651BA721" w14:textId="77777777" w:rsidR="000A093A" w:rsidRDefault="00511A12" w:rsidP="000A093A">
      <w:pPr>
        <w:keepNext/>
      </w:pPr>
      <w:r>
        <w:rPr>
          <w:lang w:val="es-ES" w:eastAsia="es-ES"/>
        </w:rPr>
        <w:t xml:space="preserve">Para agregar un nuevo proveedor debe ser presionado el botón que cuenta con un texto que dice “Nuevo proveedor” y se </w:t>
      </w:r>
      <w:r w:rsidR="000A093A">
        <w:rPr>
          <w:lang w:val="es-ES" w:eastAsia="es-ES"/>
        </w:rPr>
        <w:t>desplegará</w:t>
      </w:r>
      <w:r>
        <w:rPr>
          <w:lang w:val="es-ES" w:eastAsia="es-ES"/>
        </w:rPr>
        <w:t xml:space="preserve"> una pantalla para llenar todos los datos </w:t>
      </w:r>
      <w:r w:rsidR="000A093A">
        <w:rPr>
          <w:lang w:val="es-ES" w:eastAsia="es-ES"/>
        </w:rPr>
        <w:t>del mismo como se muestra en la Ilustración 7.</w:t>
      </w:r>
      <w:r w:rsidR="000A093A">
        <w:rPr>
          <w:noProof/>
          <w:lang w:eastAsia="es-MX"/>
        </w:rPr>
        <w:drawing>
          <wp:inline distT="0" distB="0" distL="0" distR="0" wp14:anchorId="6FF81EBB" wp14:editId="71FC6982">
            <wp:extent cx="5612130" cy="3591560"/>
            <wp:effectExtent l="0" t="0" r="762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91560"/>
                    </a:xfrm>
                    <a:prstGeom prst="rect">
                      <a:avLst/>
                    </a:prstGeom>
                  </pic:spPr>
                </pic:pic>
              </a:graphicData>
            </a:graphic>
          </wp:inline>
        </w:drawing>
      </w:r>
    </w:p>
    <w:p w14:paraId="5BCE35D0" w14:textId="235ACCBE" w:rsidR="000A093A" w:rsidRDefault="000A093A" w:rsidP="000A093A">
      <w:pPr>
        <w:pStyle w:val="Descripcin"/>
        <w:rPr>
          <w:lang w:val="es-ES" w:eastAsia="es-ES"/>
        </w:rPr>
      </w:pPr>
      <w:bookmarkStart w:id="27" w:name="_Toc447588290"/>
      <w:r>
        <w:t xml:space="preserve">Ilustración </w:t>
      </w:r>
      <w:r w:rsidR="008A4EC5">
        <w:fldChar w:fldCharType="begin"/>
      </w:r>
      <w:r w:rsidR="008A4EC5">
        <w:instrText xml:space="preserve"> SEQ Ilustración \* ARABIC </w:instrText>
      </w:r>
      <w:r w:rsidR="008A4EC5">
        <w:fldChar w:fldCharType="separate"/>
      </w:r>
      <w:r w:rsidR="00F101CB">
        <w:rPr>
          <w:noProof/>
        </w:rPr>
        <w:t>7</w:t>
      </w:r>
      <w:r w:rsidR="008A4EC5">
        <w:rPr>
          <w:noProof/>
        </w:rPr>
        <w:fldChar w:fldCharType="end"/>
      </w:r>
      <w:r>
        <w:t>: Agregar proveedor</w:t>
      </w:r>
      <w:bookmarkEnd w:id="27"/>
    </w:p>
    <w:p w14:paraId="6D6D5768" w14:textId="16BF2E70" w:rsidR="000A093A" w:rsidRDefault="000A093A">
      <w:pPr>
        <w:rPr>
          <w:lang w:val="es-ES" w:eastAsia="es-ES"/>
        </w:rPr>
      </w:pPr>
      <w:r>
        <w:rPr>
          <w:lang w:val="es-ES" w:eastAsia="es-ES"/>
        </w:rPr>
        <w:br w:type="page"/>
      </w:r>
    </w:p>
    <w:p w14:paraId="3F6549B1" w14:textId="65292A7D" w:rsidR="000A093A" w:rsidRDefault="000A093A" w:rsidP="00BA4A58">
      <w:pPr>
        <w:spacing w:line="480" w:lineRule="auto"/>
        <w:jc w:val="both"/>
        <w:rPr>
          <w:lang w:val="es-ES" w:eastAsia="es-ES"/>
        </w:rPr>
      </w:pPr>
      <w:r>
        <w:rPr>
          <w:lang w:val="es-ES" w:eastAsia="es-ES"/>
        </w:rPr>
        <w:lastRenderedPageBreak/>
        <w:t>El funcionamiento de los módulos es completamente igual ya como se logra apreciar en las ilustraciones 8 y 9 no cuenta con ningún cambio de interfaz gráfica y los botones que se aprecian en el módulo de proveedor no cambian de ninguna manera en estos dos módulos restantes.</w:t>
      </w:r>
    </w:p>
    <w:p w14:paraId="46AC87E7" w14:textId="77777777" w:rsidR="00BA4A58" w:rsidRDefault="00BA4A58" w:rsidP="00BA4A58">
      <w:pPr>
        <w:keepNext/>
        <w:spacing w:line="480" w:lineRule="auto"/>
        <w:jc w:val="both"/>
      </w:pPr>
      <w:r>
        <w:rPr>
          <w:noProof/>
          <w:lang w:eastAsia="es-MX"/>
        </w:rPr>
        <w:drawing>
          <wp:inline distT="0" distB="0" distL="0" distR="0" wp14:anchorId="230CC1C1" wp14:editId="5B8E2105">
            <wp:extent cx="5612130" cy="261747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17470"/>
                    </a:xfrm>
                    <a:prstGeom prst="rect">
                      <a:avLst/>
                    </a:prstGeom>
                  </pic:spPr>
                </pic:pic>
              </a:graphicData>
            </a:graphic>
          </wp:inline>
        </w:drawing>
      </w:r>
    </w:p>
    <w:p w14:paraId="79AFFD7B" w14:textId="0E2492E2" w:rsidR="00BA4A58" w:rsidRDefault="00BA4A58" w:rsidP="00BA4A58">
      <w:pPr>
        <w:pStyle w:val="Descripcin"/>
        <w:jc w:val="both"/>
      </w:pPr>
      <w:bookmarkStart w:id="28" w:name="_Toc447588291"/>
      <w:r>
        <w:t xml:space="preserve">Ilustración </w:t>
      </w:r>
      <w:r w:rsidR="008A4EC5">
        <w:fldChar w:fldCharType="begin"/>
      </w:r>
      <w:r w:rsidR="008A4EC5">
        <w:instrText xml:space="preserve"> SEQ Ilustración \* ARABIC </w:instrText>
      </w:r>
      <w:r w:rsidR="008A4EC5">
        <w:fldChar w:fldCharType="separate"/>
      </w:r>
      <w:r w:rsidR="00F101CB">
        <w:rPr>
          <w:noProof/>
        </w:rPr>
        <w:t>8</w:t>
      </w:r>
      <w:r w:rsidR="008A4EC5">
        <w:rPr>
          <w:noProof/>
        </w:rPr>
        <w:fldChar w:fldCharType="end"/>
      </w:r>
      <w:r>
        <w:t>: Menú clientes</w:t>
      </w:r>
      <w:bookmarkEnd w:id="28"/>
    </w:p>
    <w:p w14:paraId="0FFA3DB2" w14:textId="77777777" w:rsidR="00BA4A58" w:rsidRDefault="00BA4A58" w:rsidP="00BA4A58">
      <w:pPr>
        <w:keepNext/>
      </w:pPr>
      <w:r>
        <w:rPr>
          <w:noProof/>
          <w:lang w:eastAsia="es-MX"/>
        </w:rPr>
        <w:drawing>
          <wp:inline distT="0" distB="0" distL="0" distR="0" wp14:anchorId="560FEF65" wp14:editId="5640B104">
            <wp:extent cx="5612130" cy="3456305"/>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56305"/>
                    </a:xfrm>
                    <a:prstGeom prst="rect">
                      <a:avLst/>
                    </a:prstGeom>
                  </pic:spPr>
                </pic:pic>
              </a:graphicData>
            </a:graphic>
          </wp:inline>
        </w:drawing>
      </w:r>
    </w:p>
    <w:p w14:paraId="1422C6C1" w14:textId="288F5B72" w:rsidR="00BA4A58" w:rsidRDefault="00BA4A58" w:rsidP="00BA4A58">
      <w:pPr>
        <w:pStyle w:val="Descripcin"/>
      </w:pPr>
      <w:bookmarkStart w:id="29" w:name="_Toc447588292"/>
      <w:r>
        <w:t xml:space="preserve">Ilustración </w:t>
      </w:r>
      <w:r w:rsidR="008A4EC5">
        <w:fldChar w:fldCharType="begin"/>
      </w:r>
      <w:r w:rsidR="008A4EC5">
        <w:instrText xml:space="preserve"> SEQ Ilustración \* ARABIC </w:instrText>
      </w:r>
      <w:r w:rsidR="008A4EC5">
        <w:fldChar w:fldCharType="separate"/>
      </w:r>
      <w:r w:rsidR="00F101CB">
        <w:rPr>
          <w:noProof/>
        </w:rPr>
        <w:t>9</w:t>
      </w:r>
      <w:r w:rsidR="008A4EC5">
        <w:rPr>
          <w:noProof/>
        </w:rPr>
        <w:fldChar w:fldCharType="end"/>
      </w:r>
      <w:r>
        <w:t>: menú personal</w:t>
      </w:r>
      <w:bookmarkEnd w:id="29"/>
    </w:p>
    <w:p w14:paraId="1EB3E1B5" w14:textId="14CC4FF4" w:rsidR="00BA4A58" w:rsidRDefault="00BA4A58" w:rsidP="00BA4A58">
      <w:pPr>
        <w:rPr>
          <w:lang w:val="es-ES" w:eastAsia="es-ES"/>
        </w:rPr>
      </w:pPr>
      <w:r>
        <w:rPr>
          <w:lang w:val="es-ES" w:eastAsia="es-ES"/>
        </w:rPr>
        <w:lastRenderedPageBreak/>
        <w:t xml:space="preserve">Una vez presionado el botón que dice herramientas en el menú principal se </w:t>
      </w:r>
      <w:r w:rsidR="00627996">
        <w:rPr>
          <w:lang w:val="es-ES" w:eastAsia="es-ES"/>
        </w:rPr>
        <w:t>desplegará</w:t>
      </w:r>
      <w:r>
        <w:rPr>
          <w:lang w:val="es-ES" w:eastAsia="es-ES"/>
        </w:rPr>
        <w:t xml:space="preserve"> una ventana donde se puede apreciar una tabla que cuando el usuario de un </w:t>
      </w:r>
      <w:r w:rsidR="00627996">
        <w:rPr>
          <w:lang w:val="es-ES" w:eastAsia="es-ES"/>
        </w:rPr>
        <w:t>clic</w:t>
      </w:r>
      <w:r>
        <w:rPr>
          <w:lang w:val="es-ES" w:eastAsia="es-ES"/>
        </w:rPr>
        <w:t xml:space="preserve"> dentro de una fila todos los datos automáticamente se </w:t>
      </w:r>
      <w:r w:rsidR="00627996">
        <w:rPr>
          <w:lang w:val="es-ES" w:eastAsia="es-ES"/>
        </w:rPr>
        <w:t>mostrará</w:t>
      </w:r>
      <w:r>
        <w:rPr>
          <w:lang w:val="es-ES" w:eastAsia="es-ES"/>
        </w:rPr>
        <w:t xml:space="preserve"> de manera ordenada justo como se muestra en la ilustración 10.</w:t>
      </w:r>
    </w:p>
    <w:p w14:paraId="2C30AB3E" w14:textId="77777777" w:rsidR="00BA4A58" w:rsidRDefault="00BA4A58" w:rsidP="00BA4A58">
      <w:pPr>
        <w:keepNext/>
      </w:pPr>
      <w:r>
        <w:rPr>
          <w:noProof/>
          <w:lang w:eastAsia="es-MX"/>
        </w:rPr>
        <w:drawing>
          <wp:inline distT="0" distB="0" distL="0" distR="0" wp14:anchorId="67B30E01" wp14:editId="57C3C538">
            <wp:extent cx="5612130" cy="5235575"/>
            <wp:effectExtent l="0" t="0" r="762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235575"/>
                    </a:xfrm>
                    <a:prstGeom prst="rect">
                      <a:avLst/>
                    </a:prstGeom>
                  </pic:spPr>
                </pic:pic>
              </a:graphicData>
            </a:graphic>
          </wp:inline>
        </w:drawing>
      </w:r>
    </w:p>
    <w:p w14:paraId="04EA0FDF" w14:textId="4F206DC7" w:rsidR="00BA4A58" w:rsidRDefault="00BA4A58" w:rsidP="00BA4A58">
      <w:pPr>
        <w:pStyle w:val="Descripcin"/>
      </w:pPr>
      <w:bookmarkStart w:id="30" w:name="_Toc447588293"/>
      <w:r>
        <w:t xml:space="preserve">Ilustración </w:t>
      </w:r>
      <w:r w:rsidR="008A4EC5">
        <w:fldChar w:fldCharType="begin"/>
      </w:r>
      <w:r w:rsidR="008A4EC5">
        <w:instrText xml:space="preserve"> SEQ Ilustración \* ARABIC </w:instrText>
      </w:r>
      <w:r w:rsidR="008A4EC5">
        <w:fldChar w:fldCharType="separate"/>
      </w:r>
      <w:r w:rsidR="00F101CB">
        <w:rPr>
          <w:noProof/>
        </w:rPr>
        <w:t>10</w:t>
      </w:r>
      <w:r w:rsidR="008A4EC5">
        <w:rPr>
          <w:noProof/>
        </w:rPr>
        <w:fldChar w:fldCharType="end"/>
      </w:r>
      <w:r>
        <w:t>: Menú de herramientas</w:t>
      </w:r>
      <w:bookmarkEnd w:id="30"/>
    </w:p>
    <w:p w14:paraId="08A77F4B" w14:textId="310413D9" w:rsidR="00BA4A58" w:rsidRDefault="00BA4A58" w:rsidP="00BA4A58">
      <w:pPr>
        <w:spacing w:line="480" w:lineRule="auto"/>
        <w:jc w:val="both"/>
        <w:rPr>
          <w:lang w:val="es-ES" w:eastAsia="es-ES"/>
        </w:rPr>
      </w:pPr>
      <w:r>
        <w:rPr>
          <w:lang w:val="es-ES" w:eastAsia="es-ES"/>
        </w:rPr>
        <w:t>Una vez que se verifican todas las herramientas ya ingresadas anteriormente existe un botón llamado Nueva herramienta la cual nos permite acceder a una ventana la cual cómo se logra ver en la ilustración 11 contiene todos los datos a ingresar de manera explícita.</w:t>
      </w:r>
    </w:p>
    <w:p w14:paraId="3F910A25" w14:textId="77777777" w:rsidR="00BA4A58" w:rsidRDefault="00BA4A58" w:rsidP="00BA4A58">
      <w:pPr>
        <w:keepNext/>
      </w:pPr>
      <w:r>
        <w:rPr>
          <w:noProof/>
          <w:lang w:eastAsia="es-MX"/>
        </w:rPr>
        <w:lastRenderedPageBreak/>
        <w:drawing>
          <wp:inline distT="0" distB="0" distL="0" distR="0" wp14:anchorId="67127428" wp14:editId="2009AA7E">
            <wp:extent cx="5612130" cy="3810000"/>
            <wp:effectExtent l="0" t="0" r="762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810000"/>
                    </a:xfrm>
                    <a:prstGeom prst="rect">
                      <a:avLst/>
                    </a:prstGeom>
                  </pic:spPr>
                </pic:pic>
              </a:graphicData>
            </a:graphic>
          </wp:inline>
        </w:drawing>
      </w:r>
    </w:p>
    <w:p w14:paraId="722EB7D1" w14:textId="39FAB23B" w:rsidR="00BA4A58" w:rsidRDefault="00BA4A58" w:rsidP="00BA4A58">
      <w:pPr>
        <w:pStyle w:val="Descripcin"/>
      </w:pPr>
      <w:bookmarkStart w:id="31" w:name="_Toc447588294"/>
      <w:r>
        <w:t xml:space="preserve">Ilustración </w:t>
      </w:r>
      <w:r w:rsidR="008A4EC5">
        <w:fldChar w:fldCharType="begin"/>
      </w:r>
      <w:r w:rsidR="008A4EC5">
        <w:instrText xml:space="preserve"> SEQ Ilustración \* ARABIC </w:instrText>
      </w:r>
      <w:r w:rsidR="008A4EC5">
        <w:fldChar w:fldCharType="separate"/>
      </w:r>
      <w:r w:rsidR="00F101CB">
        <w:rPr>
          <w:noProof/>
        </w:rPr>
        <w:t>11</w:t>
      </w:r>
      <w:r w:rsidR="008A4EC5">
        <w:rPr>
          <w:noProof/>
        </w:rPr>
        <w:fldChar w:fldCharType="end"/>
      </w:r>
      <w:r>
        <w:t>: Agregar herramienta</w:t>
      </w:r>
      <w:bookmarkEnd w:id="31"/>
    </w:p>
    <w:p w14:paraId="1C3A7216" w14:textId="6B9A7FBA" w:rsidR="00BA4A58" w:rsidRDefault="00BA4A58" w:rsidP="00BA4A58">
      <w:pPr>
        <w:rPr>
          <w:lang w:val="es-ES" w:eastAsia="es-ES"/>
        </w:rPr>
      </w:pPr>
      <w:r>
        <w:rPr>
          <w:lang w:val="es-ES" w:eastAsia="es-ES"/>
        </w:rPr>
        <w:t xml:space="preserve">El funcionamiento del módulo de usuarios cuenta con las mismas características que fueron mencionadas anteriormente en las ilustraciones 10 y 11 pero en este caso contiene información </w:t>
      </w:r>
      <w:r w:rsidR="00627996">
        <w:rPr>
          <w:lang w:val="es-ES" w:eastAsia="es-ES"/>
        </w:rPr>
        <w:t>exclusiva</w:t>
      </w:r>
      <w:r>
        <w:rPr>
          <w:lang w:val="es-ES" w:eastAsia="es-ES"/>
        </w:rPr>
        <w:t xml:space="preserve"> de los usuarios y sus permisos por lo que solo el director general puede acceder a este módulo que se muestra en las ilustraciones 12 y 13.</w:t>
      </w:r>
    </w:p>
    <w:p w14:paraId="306F367F" w14:textId="77777777" w:rsidR="00BA4A58" w:rsidRDefault="00BA4A58" w:rsidP="00BA4A58">
      <w:pPr>
        <w:keepNext/>
      </w:pPr>
      <w:r>
        <w:rPr>
          <w:noProof/>
          <w:lang w:eastAsia="es-MX"/>
        </w:rPr>
        <w:lastRenderedPageBreak/>
        <w:drawing>
          <wp:inline distT="0" distB="0" distL="0" distR="0" wp14:anchorId="5029047D" wp14:editId="509E0BCC">
            <wp:extent cx="5086350" cy="47529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4752975"/>
                    </a:xfrm>
                    <a:prstGeom prst="rect">
                      <a:avLst/>
                    </a:prstGeom>
                  </pic:spPr>
                </pic:pic>
              </a:graphicData>
            </a:graphic>
          </wp:inline>
        </w:drawing>
      </w:r>
    </w:p>
    <w:p w14:paraId="09D9B413" w14:textId="42E26ED7" w:rsidR="00BA4A58" w:rsidRDefault="00BA4A58" w:rsidP="00BA4A58">
      <w:pPr>
        <w:pStyle w:val="Descripcin"/>
      </w:pPr>
      <w:bookmarkStart w:id="32" w:name="_Toc447588295"/>
      <w:r>
        <w:t xml:space="preserve">Ilustración </w:t>
      </w:r>
      <w:r w:rsidR="008A4EC5">
        <w:fldChar w:fldCharType="begin"/>
      </w:r>
      <w:r w:rsidR="008A4EC5">
        <w:instrText xml:space="preserve"> SEQ Ilustración \* ARABIC </w:instrText>
      </w:r>
      <w:r w:rsidR="008A4EC5">
        <w:fldChar w:fldCharType="separate"/>
      </w:r>
      <w:r w:rsidR="00F101CB">
        <w:rPr>
          <w:noProof/>
        </w:rPr>
        <w:t>12</w:t>
      </w:r>
      <w:r w:rsidR="008A4EC5">
        <w:rPr>
          <w:noProof/>
        </w:rPr>
        <w:fldChar w:fldCharType="end"/>
      </w:r>
      <w:r>
        <w:t>: Menú de usuarios</w:t>
      </w:r>
      <w:bookmarkEnd w:id="32"/>
    </w:p>
    <w:p w14:paraId="4343AA19" w14:textId="77777777" w:rsidR="00BA4A58" w:rsidRDefault="00BA4A58" w:rsidP="00BA4A58">
      <w:pPr>
        <w:keepNext/>
      </w:pPr>
      <w:r>
        <w:rPr>
          <w:noProof/>
          <w:lang w:eastAsia="es-MX"/>
        </w:rPr>
        <w:lastRenderedPageBreak/>
        <w:drawing>
          <wp:inline distT="0" distB="0" distL="0" distR="0" wp14:anchorId="56FBD6EF" wp14:editId="167173C1">
            <wp:extent cx="5172075" cy="44291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429125"/>
                    </a:xfrm>
                    <a:prstGeom prst="rect">
                      <a:avLst/>
                    </a:prstGeom>
                  </pic:spPr>
                </pic:pic>
              </a:graphicData>
            </a:graphic>
          </wp:inline>
        </w:drawing>
      </w:r>
    </w:p>
    <w:p w14:paraId="327E0CE2" w14:textId="02D5F150" w:rsidR="00BA4A58" w:rsidRDefault="00BA4A58" w:rsidP="00BA4A58">
      <w:pPr>
        <w:pStyle w:val="Descripcin"/>
      </w:pPr>
      <w:bookmarkStart w:id="33" w:name="_Toc447588296"/>
      <w:r>
        <w:t xml:space="preserve">Ilustración </w:t>
      </w:r>
      <w:r w:rsidR="008A4EC5">
        <w:fldChar w:fldCharType="begin"/>
      </w:r>
      <w:r w:rsidR="008A4EC5">
        <w:instrText xml:space="preserve"> SEQ Ilustración \* ARABIC </w:instrText>
      </w:r>
      <w:r w:rsidR="008A4EC5">
        <w:fldChar w:fldCharType="separate"/>
      </w:r>
      <w:r w:rsidR="00F101CB">
        <w:rPr>
          <w:noProof/>
        </w:rPr>
        <w:t>13</w:t>
      </w:r>
      <w:r w:rsidR="008A4EC5">
        <w:rPr>
          <w:noProof/>
        </w:rPr>
        <w:fldChar w:fldCharType="end"/>
      </w:r>
      <w:r>
        <w:t>: agregar un usuario</w:t>
      </w:r>
      <w:bookmarkEnd w:id="33"/>
    </w:p>
    <w:p w14:paraId="045CAA16" w14:textId="0A918801" w:rsidR="00BA4A58" w:rsidRDefault="00BA4A58" w:rsidP="00BA4A58">
      <w:pPr>
        <w:rPr>
          <w:lang w:val="es-ES" w:eastAsia="es-ES"/>
        </w:rPr>
      </w:pPr>
      <w:r>
        <w:rPr>
          <w:lang w:val="es-ES" w:eastAsia="es-ES"/>
        </w:rPr>
        <w:t xml:space="preserve">En el menú </w:t>
      </w:r>
      <w:r w:rsidR="00A7784B">
        <w:rPr>
          <w:lang w:val="es-ES" w:eastAsia="es-ES"/>
        </w:rPr>
        <w:t>principal se encu</w:t>
      </w:r>
      <w:r>
        <w:rPr>
          <w:lang w:val="es-ES" w:eastAsia="es-ES"/>
        </w:rPr>
        <w:t xml:space="preserve">entra un botón llamado movimientos el cual al ser presionado se muestra una pantalla con la cual el usuario debe ingresar cada movimiento de efectivo o recurso dándose a identificar </w:t>
      </w:r>
      <w:r w:rsidR="00A7784B">
        <w:rPr>
          <w:lang w:val="es-ES" w:eastAsia="es-ES"/>
        </w:rPr>
        <w:t>qué clase de movimiento es (Ingreso o egreso). Como se muestra en la ilustración 14 además una vez terminado el día el usuario puede verificar la cantidad de movimientos  de manera específica como se muestra en la ilustración 15.</w:t>
      </w:r>
    </w:p>
    <w:p w14:paraId="3139104F" w14:textId="77777777" w:rsidR="00F101CB" w:rsidRDefault="00F101CB" w:rsidP="00F101CB">
      <w:pPr>
        <w:keepNext/>
      </w:pPr>
      <w:r>
        <w:rPr>
          <w:noProof/>
          <w:lang w:eastAsia="es-MX"/>
        </w:rPr>
        <w:lastRenderedPageBreak/>
        <w:drawing>
          <wp:inline distT="0" distB="0" distL="0" distR="0" wp14:anchorId="016A0A9E" wp14:editId="0F59FC3D">
            <wp:extent cx="5612130" cy="4506595"/>
            <wp:effectExtent l="0" t="0" r="762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506595"/>
                    </a:xfrm>
                    <a:prstGeom prst="rect">
                      <a:avLst/>
                    </a:prstGeom>
                  </pic:spPr>
                </pic:pic>
              </a:graphicData>
            </a:graphic>
          </wp:inline>
        </w:drawing>
      </w:r>
    </w:p>
    <w:p w14:paraId="71A2209D" w14:textId="753D1276" w:rsidR="00F101CB" w:rsidRDefault="00F101CB" w:rsidP="00F101CB">
      <w:pPr>
        <w:pStyle w:val="Descripcin"/>
      </w:pPr>
      <w:bookmarkStart w:id="34" w:name="_Toc447588297"/>
      <w:r>
        <w:t xml:space="preserve">Ilustración </w:t>
      </w:r>
      <w:r w:rsidR="008A4EC5">
        <w:fldChar w:fldCharType="begin"/>
      </w:r>
      <w:r w:rsidR="008A4EC5">
        <w:instrText xml:space="preserve"> SEQ Ilustración \* ARABIC </w:instrText>
      </w:r>
      <w:r w:rsidR="008A4EC5">
        <w:fldChar w:fldCharType="separate"/>
      </w:r>
      <w:r>
        <w:rPr>
          <w:noProof/>
        </w:rPr>
        <w:t>14</w:t>
      </w:r>
      <w:r w:rsidR="008A4EC5">
        <w:rPr>
          <w:noProof/>
        </w:rPr>
        <w:fldChar w:fldCharType="end"/>
      </w:r>
      <w:r>
        <w:t>: agregar movimiento</w:t>
      </w:r>
      <w:bookmarkEnd w:id="34"/>
    </w:p>
    <w:p w14:paraId="7CCC3536" w14:textId="77777777" w:rsidR="00F101CB" w:rsidRDefault="00F101CB" w:rsidP="00F101CB">
      <w:pPr>
        <w:keepNext/>
      </w:pPr>
      <w:r>
        <w:rPr>
          <w:noProof/>
          <w:lang w:eastAsia="es-MX"/>
        </w:rPr>
        <w:drawing>
          <wp:inline distT="0" distB="0" distL="0" distR="0" wp14:anchorId="7660AC0F" wp14:editId="14C7D024">
            <wp:extent cx="5612130" cy="2539365"/>
            <wp:effectExtent l="0" t="0" r="762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539365"/>
                    </a:xfrm>
                    <a:prstGeom prst="rect">
                      <a:avLst/>
                    </a:prstGeom>
                  </pic:spPr>
                </pic:pic>
              </a:graphicData>
            </a:graphic>
          </wp:inline>
        </w:drawing>
      </w:r>
    </w:p>
    <w:p w14:paraId="10A1731E" w14:textId="7CD92C62" w:rsidR="00F101CB" w:rsidRPr="00F101CB" w:rsidRDefault="00F101CB" w:rsidP="00F101CB">
      <w:pPr>
        <w:pStyle w:val="Descripcin"/>
      </w:pPr>
      <w:bookmarkStart w:id="35" w:name="_Toc447588298"/>
      <w:r>
        <w:t xml:space="preserve">Ilustración </w:t>
      </w:r>
      <w:r w:rsidR="008A4EC5">
        <w:fldChar w:fldCharType="begin"/>
      </w:r>
      <w:r w:rsidR="008A4EC5">
        <w:instrText xml:space="preserve"> SEQ Ilustración \* ARABIC </w:instrText>
      </w:r>
      <w:r w:rsidR="008A4EC5">
        <w:fldChar w:fldCharType="separate"/>
      </w:r>
      <w:r>
        <w:rPr>
          <w:noProof/>
        </w:rPr>
        <w:t>15</w:t>
      </w:r>
      <w:r w:rsidR="008A4EC5">
        <w:rPr>
          <w:noProof/>
        </w:rPr>
        <w:fldChar w:fldCharType="end"/>
      </w:r>
      <w:r>
        <w:t>: ver movimientos</w:t>
      </w:r>
      <w:bookmarkEnd w:id="35"/>
    </w:p>
    <w:p w14:paraId="06066A3A" w14:textId="42384986" w:rsidR="00BA4A58" w:rsidRPr="00BA4A58" w:rsidRDefault="00BA4A58" w:rsidP="00BA4A58">
      <w:pPr>
        <w:rPr>
          <w:lang w:val="es-ES" w:eastAsia="es-ES"/>
        </w:rPr>
      </w:pPr>
    </w:p>
    <w:sectPr w:rsidR="00BA4A58" w:rsidRPr="00BA4A58" w:rsidSect="003635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EF96D" w14:textId="77777777" w:rsidR="008A4EC5" w:rsidRDefault="008A4EC5" w:rsidP="009E5462">
      <w:pPr>
        <w:spacing w:after="0" w:line="240" w:lineRule="auto"/>
      </w:pPr>
      <w:r>
        <w:separator/>
      </w:r>
    </w:p>
  </w:endnote>
  <w:endnote w:type="continuationSeparator" w:id="0">
    <w:p w14:paraId="1BF11ED8" w14:textId="77777777" w:rsidR="008A4EC5" w:rsidRDefault="008A4EC5" w:rsidP="009E5462">
      <w:pPr>
        <w:spacing w:after="0" w:line="240" w:lineRule="auto"/>
      </w:pPr>
      <w:r>
        <w:continuationSeparator/>
      </w:r>
    </w:p>
  </w:endnote>
  <w:endnote w:type="continuationNotice" w:id="1">
    <w:p w14:paraId="011C8A20" w14:textId="77777777" w:rsidR="008A4EC5" w:rsidRDefault="008A4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25253"/>
      <w:docPartObj>
        <w:docPartGallery w:val="Page Numbers (Bottom of Page)"/>
        <w:docPartUnique/>
      </w:docPartObj>
    </w:sdtPr>
    <w:sdtEndPr/>
    <w:sdtContent>
      <w:sdt>
        <w:sdtPr>
          <w:id w:val="860082579"/>
          <w:docPartObj>
            <w:docPartGallery w:val="Page Numbers (Top of Page)"/>
            <w:docPartUnique/>
          </w:docPartObj>
        </w:sdtPr>
        <w:sdtEndPr/>
        <w:sdtContent>
          <w:p w14:paraId="7B6691D6" w14:textId="39EEAA80" w:rsidR="007544C4" w:rsidRDefault="007544C4">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C0B33">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C0B33">
              <w:rPr>
                <w:b/>
                <w:bCs/>
                <w:noProof/>
              </w:rPr>
              <w:t>15</w:t>
            </w:r>
            <w:r>
              <w:rPr>
                <w:b/>
                <w:bCs/>
                <w:sz w:val="24"/>
                <w:szCs w:val="24"/>
              </w:rPr>
              <w:fldChar w:fldCharType="end"/>
            </w:r>
          </w:p>
        </w:sdtContent>
      </w:sdt>
    </w:sdtContent>
  </w:sdt>
  <w:p w14:paraId="28F5B488" w14:textId="77777777" w:rsidR="007544C4" w:rsidRDefault="007544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8E80A" w14:textId="77777777" w:rsidR="008A4EC5" w:rsidRDefault="008A4EC5" w:rsidP="009E5462">
      <w:pPr>
        <w:spacing w:after="0" w:line="240" w:lineRule="auto"/>
      </w:pPr>
      <w:r>
        <w:separator/>
      </w:r>
    </w:p>
  </w:footnote>
  <w:footnote w:type="continuationSeparator" w:id="0">
    <w:p w14:paraId="664F08E2" w14:textId="77777777" w:rsidR="008A4EC5" w:rsidRDefault="008A4EC5" w:rsidP="009E5462">
      <w:pPr>
        <w:spacing w:after="0" w:line="240" w:lineRule="auto"/>
      </w:pPr>
      <w:r>
        <w:continuationSeparator/>
      </w:r>
    </w:p>
  </w:footnote>
  <w:footnote w:type="continuationNotice" w:id="1">
    <w:p w14:paraId="136A82A2" w14:textId="77777777" w:rsidR="008A4EC5" w:rsidRDefault="008A4EC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20E2F" w14:textId="038B5568" w:rsidR="007544C4" w:rsidRDefault="007544C4">
    <w:pPr>
      <w:pStyle w:val="Encabezado"/>
    </w:pPr>
  </w:p>
  <w:p w14:paraId="66E6E422" w14:textId="77777777" w:rsidR="007544C4" w:rsidRDefault="007544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AA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0C83339"/>
    <w:multiLevelType w:val="hybridMultilevel"/>
    <w:tmpl w:val="BE068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F125FD8"/>
    <w:multiLevelType w:val="hybridMultilevel"/>
    <w:tmpl w:val="5D04E526"/>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2E105C6"/>
    <w:multiLevelType w:val="hybridMultilevel"/>
    <w:tmpl w:val="726C1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E93270"/>
    <w:multiLevelType w:val="multilevel"/>
    <w:tmpl w:val="D21AC766"/>
    <w:lvl w:ilvl="0">
      <w:start w:val="4"/>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9CC3E0A"/>
    <w:multiLevelType w:val="hybridMultilevel"/>
    <w:tmpl w:val="7F7AD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4553375"/>
    <w:multiLevelType w:val="hybridMultilevel"/>
    <w:tmpl w:val="913C3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62"/>
    <w:rsid w:val="00012D6B"/>
    <w:rsid w:val="00014464"/>
    <w:rsid w:val="000265AC"/>
    <w:rsid w:val="00026E90"/>
    <w:rsid w:val="00036B94"/>
    <w:rsid w:val="000441F1"/>
    <w:rsid w:val="00044A45"/>
    <w:rsid w:val="000512C4"/>
    <w:rsid w:val="000741EF"/>
    <w:rsid w:val="00094A9A"/>
    <w:rsid w:val="000A093A"/>
    <w:rsid w:val="000B0B93"/>
    <w:rsid w:val="000C4866"/>
    <w:rsid w:val="000C6F46"/>
    <w:rsid w:val="00100B14"/>
    <w:rsid w:val="001043D0"/>
    <w:rsid w:val="001119BA"/>
    <w:rsid w:val="00115425"/>
    <w:rsid w:val="0012267F"/>
    <w:rsid w:val="00132C88"/>
    <w:rsid w:val="00134F49"/>
    <w:rsid w:val="001467BA"/>
    <w:rsid w:val="00151E86"/>
    <w:rsid w:val="00152223"/>
    <w:rsid w:val="00153E8D"/>
    <w:rsid w:val="00167689"/>
    <w:rsid w:val="001713D0"/>
    <w:rsid w:val="00177525"/>
    <w:rsid w:val="00186AD8"/>
    <w:rsid w:val="001948BE"/>
    <w:rsid w:val="001A1EA2"/>
    <w:rsid w:val="001A307E"/>
    <w:rsid w:val="001A569E"/>
    <w:rsid w:val="001B0F32"/>
    <w:rsid w:val="001B48EE"/>
    <w:rsid w:val="001B55FF"/>
    <w:rsid w:val="001D247D"/>
    <w:rsid w:val="001D75DE"/>
    <w:rsid w:val="001F5D09"/>
    <w:rsid w:val="00214577"/>
    <w:rsid w:val="00225314"/>
    <w:rsid w:val="002332C3"/>
    <w:rsid w:val="00291846"/>
    <w:rsid w:val="002A0EE0"/>
    <w:rsid w:val="002A346B"/>
    <w:rsid w:val="002E2601"/>
    <w:rsid w:val="002E546B"/>
    <w:rsid w:val="00306D1D"/>
    <w:rsid w:val="00310217"/>
    <w:rsid w:val="00320EE7"/>
    <w:rsid w:val="00324F79"/>
    <w:rsid w:val="00335345"/>
    <w:rsid w:val="00355120"/>
    <w:rsid w:val="00363507"/>
    <w:rsid w:val="003639F8"/>
    <w:rsid w:val="00391F62"/>
    <w:rsid w:val="003927B1"/>
    <w:rsid w:val="0039316A"/>
    <w:rsid w:val="0039447D"/>
    <w:rsid w:val="003A128D"/>
    <w:rsid w:val="003E7358"/>
    <w:rsid w:val="0041632C"/>
    <w:rsid w:val="004223EA"/>
    <w:rsid w:val="00427C9B"/>
    <w:rsid w:val="00433FA5"/>
    <w:rsid w:val="004434BF"/>
    <w:rsid w:val="00456B12"/>
    <w:rsid w:val="004B3CC5"/>
    <w:rsid w:val="004B3CFB"/>
    <w:rsid w:val="004B4948"/>
    <w:rsid w:val="004C4869"/>
    <w:rsid w:val="004C78DB"/>
    <w:rsid w:val="004F160C"/>
    <w:rsid w:val="00507CFF"/>
    <w:rsid w:val="00511A12"/>
    <w:rsid w:val="005142F7"/>
    <w:rsid w:val="005478D8"/>
    <w:rsid w:val="005627D8"/>
    <w:rsid w:val="00565969"/>
    <w:rsid w:val="005741A0"/>
    <w:rsid w:val="00575FFC"/>
    <w:rsid w:val="00586E53"/>
    <w:rsid w:val="005A7B97"/>
    <w:rsid w:val="005D37A5"/>
    <w:rsid w:val="005E5608"/>
    <w:rsid w:val="005E71CA"/>
    <w:rsid w:val="005F6AE3"/>
    <w:rsid w:val="00611265"/>
    <w:rsid w:val="00622976"/>
    <w:rsid w:val="00623C22"/>
    <w:rsid w:val="00627996"/>
    <w:rsid w:val="0063182A"/>
    <w:rsid w:val="00636B27"/>
    <w:rsid w:val="00636BDF"/>
    <w:rsid w:val="006812ED"/>
    <w:rsid w:val="00682064"/>
    <w:rsid w:val="006A6AF6"/>
    <w:rsid w:val="006C25AF"/>
    <w:rsid w:val="006D3FE2"/>
    <w:rsid w:val="006E57B2"/>
    <w:rsid w:val="006F5932"/>
    <w:rsid w:val="00700B89"/>
    <w:rsid w:val="00710231"/>
    <w:rsid w:val="00711E68"/>
    <w:rsid w:val="00723C19"/>
    <w:rsid w:val="00726B2D"/>
    <w:rsid w:val="007357BF"/>
    <w:rsid w:val="0074597C"/>
    <w:rsid w:val="00753EE9"/>
    <w:rsid w:val="00754260"/>
    <w:rsid w:val="007544C4"/>
    <w:rsid w:val="007662E6"/>
    <w:rsid w:val="007848CC"/>
    <w:rsid w:val="00784E14"/>
    <w:rsid w:val="00786C49"/>
    <w:rsid w:val="00795765"/>
    <w:rsid w:val="007A206F"/>
    <w:rsid w:val="007C03E6"/>
    <w:rsid w:val="007C23C7"/>
    <w:rsid w:val="007C33BA"/>
    <w:rsid w:val="007D395E"/>
    <w:rsid w:val="00800E6B"/>
    <w:rsid w:val="00806C36"/>
    <w:rsid w:val="00822334"/>
    <w:rsid w:val="008356B4"/>
    <w:rsid w:val="00857D90"/>
    <w:rsid w:val="00875422"/>
    <w:rsid w:val="00887316"/>
    <w:rsid w:val="008952E3"/>
    <w:rsid w:val="008A35CD"/>
    <w:rsid w:val="008A4EC5"/>
    <w:rsid w:val="008C6D50"/>
    <w:rsid w:val="008D147F"/>
    <w:rsid w:val="008D58FE"/>
    <w:rsid w:val="008D6208"/>
    <w:rsid w:val="008E2C9F"/>
    <w:rsid w:val="008F55D5"/>
    <w:rsid w:val="0090061E"/>
    <w:rsid w:val="00950AEB"/>
    <w:rsid w:val="009A622B"/>
    <w:rsid w:val="009D4E1C"/>
    <w:rsid w:val="009E08F5"/>
    <w:rsid w:val="009E5462"/>
    <w:rsid w:val="00A133C9"/>
    <w:rsid w:val="00A165C3"/>
    <w:rsid w:val="00A2277C"/>
    <w:rsid w:val="00A3091D"/>
    <w:rsid w:val="00A43097"/>
    <w:rsid w:val="00A54D26"/>
    <w:rsid w:val="00A6316B"/>
    <w:rsid w:val="00A65883"/>
    <w:rsid w:val="00A66677"/>
    <w:rsid w:val="00A7784B"/>
    <w:rsid w:val="00AC5512"/>
    <w:rsid w:val="00AC7448"/>
    <w:rsid w:val="00AE5208"/>
    <w:rsid w:val="00B05F0C"/>
    <w:rsid w:val="00B366DE"/>
    <w:rsid w:val="00B46C51"/>
    <w:rsid w:val="00B53E7A"/>
    <w:rsid w:val="00B90D74"/>
    <w:rsid w:val="00BA4735"/>
    <w:rsid w:val="00BA4A58"/>
    <w:rsid w:val="00BA55A4"/>
    <w:rsid w:val="00BA5E04"/>
    <w:rsid w:val="00BB5AF5"/>
    <w:rsid w:val="00BC7E2F"/>
    <w:rsid w:val="00BD647B"/>
    <w:rsid w:val="00BE35EA"/>
    <w:rsid w:val="00BE79C2"/>
    <w:rsid w:val="00C0415A"/>
    <w:rsid w:val="00C123B7"/>
    <w:rsid w:val="00C147DE"/>
    <w:rsid w:val="00C74FBF"/>
    <w:rsid w:val="00C75E69"/>
    <w:rsid w:val="00C8102C"/>
    <w:rsid w:val="00C92A44"/>
    <w:rsid w:val="00C96F20"/>
    <w:rsid w:val="00CC1B9A"/>
    <w:rsid w:val="00CD6D04"/>
    <w:rsid w:val="00CE1DE8"/>
    <w:rsid w:val="00D112C3"/>
    <w:rsid w:val="00D26E95"/>
    <w:rsid w:val="00D31731"/>
    <w:rsid w:val="00D31849"/>
    <w:rsid w:val="00D372EC"/>
    <w:rsid w:val="00D47057"/>
    <w:rsid w:val="00D508A9"/>
    <w:rsid w:val="00D97D45"/>
    <w:rsid w:val="00DA0405"/>
    <w:rsid w:val="00DB42BF"/>
    <w:rsid w:val="00DB7A4F"/>
    <w:rsid w:val="00DC53CA"/>
    <w:rsid w:val="00DD6EEF"/>
    <w:rsid w:val="00DF5B8D"/>
    <w:rsid w:val="00DF68B0"/>
    <w:rsid w:val="00E01C0C"/>
    <w:rsid w:val="00E02BB2"/>
    <w:rsid w:val="00E33A37"/>
    <w:rsid w:val="00E454CA"/>
    <w:rsid w:val="00E65D1A"/>
    <w:rsid w:val="00E704B5"/>
    <w:rsid w:val="00E734D7"/>
    <w:rsid w:val="00E82ECF"/>
    <w:rsid w:val="00E83F65"/>
    <w:rsid w:val="00E866C0"/>
    <w:rsid w:val="00E867D1"/>
    <w:rsid w:val="00E910F8"/>
    <w:rsid w:val="00E97A86"/>
    <w:rsid w:val="00EA24BC"/>
    <w:rsid w:val="00EB1F6D"/>
    <w:rsid w:val="00EC0B33"/>
    <w:rsid w:val="00EC35F5"/>
    <w:rsid w:val="00EE1A06"/>
    <w:rsid w:val="00EE2E5A"/>
    <w:rsid w:val="00F01AE8"/>
    <w:rsid w:val="00F101CB"/>
    <w:rsid w:val="00F241E7"/>
    <w:rsid w:val="00F24874"/>
    <w:rsid w:val="00F24995"/>
    <w:rsid w:val="00F357CD"/>
    <w:rsid w:val="00F46B5D"/>
    <w:rsid w:val="00F5065C"/>
    <w:rsid w:val="00F50C3D"/>
    <w:rsid w:val="00F56CCA"/>
    <w:rsid w:val="00F6283F"/>
    <w:rsid w:val="00F8297B"/>
    <w:rsid w:val="00F82F72"/>
    <w:rsid w:val="00F96AF1"/>
    <w:rsid w:val="00FD3670"/>
    <w:rsid w:val="00FF2805"/>
    <w:rsid w:val="00FF2905"/>
    <w:rsid w:val="00FF55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1537EB0-0EF1-4985-B592-83D02239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320EE7"/>
    <w:pPr>
      <w:keepNext/>
      <w:keepLines/>
      <w:numPr>
        <w:numId w:val="4"/>
      </w:numPr>
      <w:spacing w:before="480" w:after="100" w:afterAutospacing="1"/>
      <w:ind w:left="431" w:hanging="431"/>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20EE7"/>
    <w:pPr>
      <w:keepNext/>
      <w:keepLines/>
      <w:numPr>
        <w:ilvl w:val="1"/>
        <w:numId w:val="4"/>
      </w:numPr>
      <w:spacing w:before="200" w:after="100" w:afterAutospacing="1"/>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20EE7"/>
    <w:pPr>
      <w:keepNext/>
      <w:keepLines/>
      <w:numPr>
        <w:ilvl w:val="2"/>
        <w:numId w:val="4"/>
      </w:numPr>
      <w:spacing w:before="200" w:after="100" w:afterAutospacing="1"/>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9447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9447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9447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9447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9447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9447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54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5462"/>
  </w:style>
  <w:style w:type="paragraph" w:styleId="Piedepgina">
    <w:name w:val="footer"/>
    <w:basedOn w:val="Normal"/>
    <w:link w:val="PiedepginaCar"/>
    <w:uiPriority w:val="99"/>
    <w:unhideWhenUsed/>
    <w:rsid w:val="009E54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5462"/>
  </w:style>
  <w:style w:type="paragraph" w:styleId="Textodeglobo">
    <w:name w:val="Balloon Text"/>
    <w:basedOn w:val="Normal"/>
    <w:link w:val="TextodegloboCar"/>
    <w:uiPriority w:val="99"/>
    <w:semiHidden/>
    <w:unhideWhenUsed/>
    <w:rsid w:val="009E5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462"/>
    <w:rPr>
      <w:rFonts w:ascii="Tahoma" w:hAnsi="Tahoma" w:cs="Tahoma"/>
      <w:sz w:val="16"/>
      <w:szCs w:val="16"/>
    </w:rPr>
  </w:style>
  <w:style w:type="paragraph" w:styleId="Prrafodelista">
    <w:name w:val="List Paragraph"/>
    <w:basedOn w:val="Normal"/>
    <w:uiPriority w:val="34"/>
    <w:qFormat/>
    <w:rsid w:val="00036B94"/>
    <w:pPr>
      <w:ind w:left="720"/>
      <w:contextualSpacing/>
    </w:pPr>
  </w:style>
  <w:style w:type="paragraph" w:customStyle="1" w:styleId="MTema1">
    <w:name w:val="MTema1"/>
    <w:basedOn w:val="Normal"/>
    <w:next w:val="Normal"/>
    <w:rsid w:val="00310217"/>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Normal"/>
    <w:rsid w:val="00310217"/>
    <w:pPr>
      <w:numPr>
        <w:ilvl w:val="1"/>
        <w:numId w:val="1"/>
      </w:numPr>
      <w:tabs>
        <w:tab w:val="left" w:pos="720"/>
      </w:tabs>
      <w:spacing w:before="120" w:after="120" w:line="240" w:lineRule="auto"/>
      <w:jc w:val="both"/>
      <w:outlineLvl w:val="1"/>
    </w:pPr>
    <w:rPr>
      <w:rFonts w:ascii="Verdana" w:eastAsia="Times New Roman" w:hAnsi="Verdana" w:cs="Arial"/>
      <w:b/>
      <w:bCs/>
      <w:sz w:val="20"/>
      <w:szCs w:val="24"/>
      <w:lang w:val="es-ES" w:eastAsia="es-ES"/>
    </w:rPr>
  </w:style>
  <w:style w:type="paragraph" w:customStyle="1" w:styleId="MTemaNormal">
    <w:name w:val="MTemaNormal"/>
    <w:basedOn w:val="Normal"/>
    <w:rsid w:val="00310217"/>
    <w:pPr>
      <w:spacing w:after="60" w:line="240" w:lineRule="auto"/>
      <w:ind w:left="567"/>
      <w:jc w:val="both"/>
    </w:pPr>
    <w:rPr>
      <w:rFonts w:ascii="Verdana" w:eastAsia="Times New Roman" w:hAnsi="Verdana" w:cs="Arial"/>
      <w:sz w:val="20"/>
      <w:szCs w:val="24"/>
      <w:lang w:val="es-ES" w:eastAsia="es-ES"/>
    </w:rPr>
  </w:style>
  <w:style w:type="paragraph" w:customStyle="1" w:styleId="MTema3">
    <w:name w:val="MTema3"/>
    <w:basedOn w:val="MTema2"/>
    <w:next w:val="MTemaNormal"/>
    <w:rsid w:val="00310217"/>
    <w:pPr>
      <w:numPr>
        <w:ilvl w:val="2"/>
      </w:numPr>
      <w:tabs>
        <w:tab w:val="clear" w:pos="2098"/>
        <w:tab w:val="num" w:pos="851"/>
      </w:tabs>
      <w:ind w:left="851" w:hanging="851"/>
      <w:outlineLvl w:val="2"/>
    </w:pPr>
  </w:style>
  <w:style w:type="paragraph" w:customStyle="1" w:styleId="MNormal">
    <w:name w:val="MNormal"/>
    <w:basedOn w:val="Normal"/>
    <w:rsid w:val="00310217"/>
    <w:pPr>
      <w:spacing w:after="60" w:line="240" w:lineRule="auto"/>
      <w:jc w:val="both"/>
    </w:pPr>
    <w:rPr>
      <w:rFonts w:ascii="Verdana" w:eastAsia="Times New Roman" w:hAnsi="Verdana" w:cs="Arial"/>
      <w:sz w:val="20"/>
      <w:szCs w:val="24"/>
      <w:lang w:val="es-ES" w:eastAsia="es-ES"/>
    </w:rPr>
  </w:style>
  <w:style w:type="paragraph" w:styleId="Descripcin">
    <w:name w:val="caption"/>
    <w:basedOn w:val="Normal"/>
    <w:next w:val="Normal"/>
    <w:uiPriority w:val="35"/>
    <w:unhideWhenUsed/>
    <w:qFormat/>
    <w:rsid w:val="004C78DB"/>
    <w:pPr>
      <w:spacing w:line="240" w:lineRule="auto"/>
    </w:pPr>
    <w:rPr>
      <w:b/>
      <w:bCs/>
      <w:color w:val="4F81BD" w:themeColor="accent1"/>
      <w:sz w:val="18"/>
      <w:szCs w:val="18"/>
    </w:rPr>
  </w:style>
  <w:style w:type="paragraph" w:styleId="TDC1">
    <w:name w:val="toc 1"/>
    <w:basedOn w:val="Normal"/>
    <w:next w:val="Normal"/>
    <w:autoRedefine/>
    <w:uiPriority w:val="39"/>
    <w:unhideWhenUsed/>
    <w:rsid w:val="00F96AF1"/>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F96AF1"/>
    <w:pPr>
      <w:spacing w:before="240" w:after="0"/>
    </w:pPr>
    <w:rPr>
      <w:b/>
      <w:bCs/>
      <w:sz w:val="20"/>
      <w:szCs w:val="20"/>
    </w:rPr>
  </w:style>
  <w:style w:type="paragraph" w:styleId="TDC3">
    <w:name w:val="toc 3"/>
    <w:basedOn w:val="Normal"/>
    <w:next w:val="Normal"/>
    <w:autoRedefine/>
    <w:uiPriority w:val="39"/>
    <w:unhideWhenUsed/>
    <w:rsid w:val="00F96AF1"/>
    <w:pPr>
      <w:spacing w:after="0"/>
      <w:ind w:left="220"/>
    </w:pPr>
    <w:rPr>
      <w:sz w:val="20"/>
      <w:szCs w:val="20"/>
    </w:rPr>
  </w:style>
  <w:style w:type="character" w:styleId="Hipervnculo">
    <w:name w:val="Hyperlink"/>
    <w:basedOn w:val="Fuentedeprrafopredeter"/>
    <w:uiPriority w:val="99"/>
    <w:unhideWhenUsed/>
    <w:rsid w:val="00F96AF1"/>
    <w:rPr>
      <w:color w:val="0000FF" w:themeColor="hyperlink"/>
      <w:u w:val="single"/>
    </w:rPr>
  </w:style>
  <w:style w:type="character" w:customStyle="1" w:styleId="Ttulo1Car">
    <w:name w:val="Título 1 Car"/>
    <w:basedOn w:val="Fuentedeprrafopredeter"/>
    <w:link w:val="Ttulo1"/>
    <w:rsid w:val="00320EE7"/>
    <w:rPr>
      <w:rFonts w:asciiTheme="majorHAnsi" w:eastAsiaTheme="majorEastAsia" w:hAnsiTheme="majorHAnsi" w:cstheme="majorBidi"/>
      <w:b/>
      <w:bCs/>
      <w:sz w:val="28"/>
      <w:szCs w:val="28"/>
    </w:rPr>
  </w:style>
  <w:style w:type="paragraph" w:styleId="TtulodeTDC">
    <w:name w:val="TOC Heading"/>
    <w:basedOn w:val="Ttulo1"/>
    <w:next w:val="Normal"/>
    <w:uiPriority w:val="39"/>
    <w:semiHidden/>
    <w:unhideWhenUsed/>
    <w:qFormat/>
    <w:rsid w:val="00F96AF1"/>
    <w:pPr>
      <w:outlineLvl w:val="9"/>
    </w:pPr>
    <w:rPr>
      <w:lang w:val="es-ES"/>
    </w:rPr>
  </w:style>
  <w:style w:type="paragraph" w:styleId="TDC4">
    <w:name w:val="toc 4"/>
    <w:basedOn w:val="Normal"/>
    <w:next w:val="Normal"/>
    <w:autoRedefine/>
    <w:uiPriority w:val="39"/>
    <w:unhideWhenUsed/>
    <w:rsid w:val="00F96AF1"/>
    <w:pPr>
      <w:spacing w:after="0"/>
      <w:ind w:left="440"/>
    </w:pPr>
    <w:rPr>
      <w:sz w:val="20"/>
      <w:szCs w:val="20"/>
    </w:rPr>
  </w:style>
  <w:style w:type="paragraph" w:styleId="TDC5">
    <w:name w:val="toc 5"/>
    <w:basedOn w:val="Normal"/>
    <w:next w:val="Normal"/>
    <w:autoRedefine/>
    <w:uiPriority w:val="39"/>
    <w:unhideWhenUsed/>
    <w:rsid w:val="00F96AF1"/>
    <w:pPr>
      <w:spacing w:after="0"/>
      <w:ind w:left="660"/>
    </w:pPr>
    <w:rPr>
      <w:sz w:val="20"/>
      <w:szCs w:val="20"/>
    </w:rPr>
  </w:style>
  <w:style w:type="paragraph" w:styleId="TDC6">
    <w:name w:val="toc 6"/>
    <w:basedOn w:val="Normal"/>
    <w:next w:val="Normal"/>
    <w:autoRedefine/>
    <w:uiPriority w:val="39"/>
    <w:unhideWhenUsed/>
    <w:rsid w:val="00F96AF1"/>
    <w:pPr>
      <w:spacing w:after="0"/>
      <w:ind w:left="880"/>
    </w:pPr>
    <w:rPr>
      <w:sz w:val="20"/>
      <w:szCs w:val="20"/>
    </w:rPr>
  </w:style>
  <w:style w:type="paragraph" w:styleId="TDC7">
    <w:name w:val="toc 7"/>
    <w:basedOn w:val="Normal"/>
    <w:next w:val="Normal"/>
    <w:autoRedefine/>
    <w:uiPriority w:val="39"/>
    <w:unhideWhenUsed/>
    <w:rsid w:val="00F96AF1"/>
    <w:pPr>
      <w:spacing w:after="0"/>
      <w:ind w:left="1100"/>
    </w:pPr>
    <w:rPr>
      <w:sz w:val="20"/>
      <w:szCs w:val="20"/>
    </w:rPr>
  </w:style>
  <w:style w:type="paragraph" w:styleId="TDC8">
    <w:name w:val="toc 8"/>
    <w:basedOn w:val="Normal"/>
    <w:next w:val="Normal"/>
    <w:autoRedefine/>
    <w:uiPriority w:val="39"/>
    <w:unhideWhenUsed/>
    <w:rsid w:val="00F96AF1"/>
    <w:pPr>
      <w:spacing w:after="0"/>
      <w:ind w:left="1320"/>
    </w:pPr>
    <w:rPr>
      <w:sz w:val="20"/>
      <w:szCs w:val="20"/>
    </w:rPr>
  </w:style>
  <w:style w:type="paragraph" w:styleId="TDC9">
    <w:name w:val="toc 9"/>
    <w:basedOn w:val="Normal"/>
    <w:next w:val="Normal"/>
    <w:autoRedefine/>
    <w:uiPriority w:val="39"/>
    <w:unhideWhenUsed/>
    <w:rsid w:val="00F96AF1"/>
    <w:pPr>
      <w:spacing w:after="0"/>
      <w:ind w:left="1540"/>
    </w:pPr>
    <w:rPr>
      <w:sz w:val="20"/>
      <w:szCs w:val="20"/>
    </w:rPr>
  </w:style>
  <w:style w:type="paragraph" w:customStyle="1" w:styleId="Cuerpodetexto">
    <w:name w:val="Cuerpo de texto"/>
    <w:basedOn w:val="Normal"/>
    <w:rsid w:val="00FD3670"/>
    <w:pPr>
      <w:spacing w:after="0" w:line="320" w:lineRule="exact"/>
      <w:jc w:val="both"/>
    </w:pPr>
    <w:rPr>
      <w:rFonts w:ascii="Trebuchet MS" w:eastAsia="Times New Roman" w:hAnsi="Trebuchet MS" w:cs="Times New Roman"/>
      <w:szCs w:val="20"/>
      <w:lang w:val="en-US" w:eastAsia="es-MX"/>
    </w:rPr>
  </w:style>
  <w:style w:type="character" w:styleId="Refdecomentario">
    <w:name w:val="annotation reference"/>
    <w:basedOn w:val="Fuentedeprrafopredeter"/>
    <w:uiPriority w:val="99"/>
    <w:semiHidden/>
    <w:unhideWhenUsed/>
    <w:rsid w:val="00F24995"/>
    <w:rPr>
      <w:sz w:val="16"/>
      <w:szCs w:val="16"/>
    </w:rPr>
  </w:style>
  <w:style w:type="paragraph" w:styleId="Textocomentario">
    <w:name w:val="annotation text"/>
    <w:basedOn w:val="Normal"/>
    <w:link w:val="TextocomentarioCar"/>
    <w:uiPriority w:val="99"/>
    <w:semiHidden/>
    <w:unhideWhenUsed/>
    <w:rsid w:val="00F249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4995"/>
    <w:rPr>
      <w:sz w:val="20"/>
      <w:szCs w:val="20"/>
    </w:rPr>
  </w:style>
  <w:style w:type="paragraph" w:styleId="Asuntodelcomentario">
    <w:name w:val="annotation subject"/>
    <w:basedOn w:val="Textocomentario"/>
    <w:next w:val="Textocomentario"/>
    <w:link w:val="AsuntodelcomentarioCar"/>
    <w:uiPriority w:val="99"/>
    <w:semiHidden/>
    <w:unhideWhenUsed/>
    <w:rsid w:val="00F24995"/>
    <w:rPr>
      <w:b/>
      <w:bCs/>
    </w:rPr>
  </w:style>
  <w:style w:type="character" w:customStyle="1" w:styleId="AsuntodelcomentarioCar">
    <w:name w:val="Asunto del comentario Car"/>
    <w:basedOn w:val="TextocomentarioCar"/>
    <w:link w:val="Asuntodelcomentario"/>
    <w:uiPriority w:val="99"/>
    <w:semiHidden/>
    <w:rsid w:val="00F24995"/>
    <w:rPr>
      <w:b/>
      <w:bCs/>
      <w:sz w:val="20"/>
      <w:szCs w:val="20"/>
    </w:rPr>
  </w:style>
  <w:style w:type="character" w:customStyle="1" w:styleId="Ttulo2Car">
    <w:name w:val="Título 2 Car"/>
    <w:basedOn w:val="Fuentedeprrafopredeter"/>
    <w:link w:val="Ttulo2"/>
    <w:uiPriority w:val="9"/>
    <w:rsid w:val="00320EE7"/>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20EE7"/>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9447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9447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9447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9447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9447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9447D"/>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4434BF"/>
    <w:pPr>
      <w:spacing w:after="0"/>
    </w:pPr>
  </w:style>
  <w:style w:type="paragraph" w:styleId="Revisin">
    <w:name w:val="Revision"/>
    <w:hidden/>
    <w:uiPriority w:val="99"/>
    <w:semiHidden/>
    <w:rsid w:val="00E454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08F3-04F9-4A2B-9B88-C65191C089E2}">
  <ds:schemaRefs>
    <ds:schemaRef ds:uri="http://schemas.openxmlformats.org/officeDocument/2006/bibliography"/>
  </ds:schemaRefs>
</ds:datastoreItem>
</file>

<file path=customXml/itemProps2.xml><?xml version="1.0" encoding="utf-8"?>
<ds:datastoreItem xmlns:ds="http://schemas.openxmlformats.org/officeDocument/2006/customXml" ds:itemID="{FFCBA9A5-DAE5-4E19-A676-7EF2DE29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Honorato Aguilar</dc:creator>
  <cp:lastModifiedBy>José Antonio García Gonzalez</cp:lastModifiedBy>
  <cp:revision>30</cp:revision>
  <dcterms:created xsi:type="dcterms:W3CDTF">2014-08-28T13:20:00Z</dcterms:created>
  <dcterms:modified xsi:type="dcterms:W3CDTF">2016-04-05T08:07:00Z</dcterms:modified>
</cp:coreProperties>
</file>